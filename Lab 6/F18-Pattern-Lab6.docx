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16"/>
        <w:tblW w:w="9970" w:type="dxa"/>
        <w:tblLook w:val="0000" w:firstRow="0" w:lastRow="0" w:firstColumn="0" w:lastColumn="0" w:noHBand="0" w:noVBand="0"/>
      </w:tblPr>
      <w:tblGrid>
        <w:gridCol w:w="1165"/>
        <w:gridCol w:w="7295"/>
        <w:gridCol w:w="1510"/>
      </w:tblGrid>
      <w:tr w:rsidR="00F317D0" w14:paraId="50B58AF3" w14:textId="77777777" w:rsidTr="00160B92">
        <w:trPr>
          <w:trHeight w:val="537"/>
        </w:trPr>
        <w:tc>
          <w:tcPr>
            <w:tcW w:w="8460" w:type="dxa"/>
            <w:gridSpan w:val="2"/>
          </w:tcPr>
          <w:p w14:paraId="44736F9A" w14:textId="77777777" w:rsidR="00F317D0" w:rsidRPr="006941FB" w:rsidRDefault="00F317D0" w:rsidP="00436664">
            <w:pPr>
              <w:pStyle w:val="Header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6941FB">
              <w:rPr>
                <w:rFonts w:asciiTheme="minorBidi" w:hAnsiTheme="minorBidi" w:cstheme="minorBidi"/>
                <w:sz w:val="22"/>
                <w:szCs w:val="22"/>
              </w:rPr>
              <w:t>Cairo University</w:t>
            </w:r>
          </w:p>
          <w:p w14:paraId="1B8D3267" w14:textId="77777777" w:rsidR="00F317D0" w:rsidRPr="006941FB" w:rsidRDefault="00F317D0" w:rsidP="00436664">
            <w:pPr>
              <w:pStyle w:val="Header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6941FB">
              <w:rPr>
                <w:rFonts w:asciiTheme="minorBidi" w:hAnsiTheme="minorBidi" w:cstheme="minorBidi"/>
                <w:sz w:val="22"/>
                <w:szCs w:val="22"/>
              </w:rPr>
              <w:t>Faculty of Engineering</w:t>
            </w:r>
          </w:p>
          <w:p w14:paraId="12D34986" w14:textId="77777777" w:rsidR="00F317D0" w:rsidRPr="006941FB" w:rsidRDefault="00F317D0" w:rsidP="00436664">
            <w:pPr>
              <w:pStyle w:val="Header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6941FB">
              <w:rPr>
                <w:rFonts w:asciiTheme="minorBidi" w:hAnsiTheme="minorBidi" w:cstheme="minorBidi"/>
                <w:sz w:val="22"/>
                <w:szCs w:val="22"/>
              </w:rPr>
              <w:t>Computer Engineering Department</w:t>
            </w:r>
          </w:p>
        </w:tc>
        <w:tc>
          <w:tcPr>
            <w:tcW w:w="1510" w:type="dxa"/>
          </w:tcPr>
          <w:p w14:paraId="4EB864AF" w14:textId="77777777" w:rsidR="00F317D0" w:rsidRPr="006941FB" w:rsidRDefault="00F317D0" w:rsidP="00436664">
            <w:pPr>
              <w:pStyle w:val="Header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softHyphen/>
            </w:r>
            <w:r>
              <w:rPr>
                <w:rFonts w:asciiTheme="minorBidi" w:hAnsiTheme="minorBidi" w:cstheme="minorBidi"/>
                <w:sz w:val="22"/>
                <w:szCs w:val="22"/>
              </w:rPr>
              <w:softHyphen/>
            </w:r>
            <w:r>
              <w:rPr>
                <w:rFonts w:asciiTheme="minorBidi" w:hAnsiTheme="minorBidi" w:cstheme="minorBidi"/>
                <w:sz w:val="22"/>
                <w:szCs w:val="22"/>
              </w:rPr>
              <w:softHyphen/>
            </w:r>
            <w:r>
              <w:rPr>
                <w:rFonts w:asciiTheme="minorBidi" w:hAnsiTheme="minorBidi" w:cstheme="minorBidi"/>
                <w:sz w:val="22"/>
                <w:szCs w:val="22"/>
              </w:rPr>
              <w:softHyphen/>
              <w:t>CMPN450</w:t>
            </w:r>
          </w:p>
          <w:p w14:paraId="12FB6099" w14:textId="77777777" w:rsidR="00F317D0" w:rsidRPr="006941FB" w:rsidRDefault="00F317D0" w:rsidP="00436664">
            <w:pPr>
              <w:pStyle w:val="Header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Fall</w:t>
            </w:r>
            <w:r w:rsidRPr="006941FB">
              <w:rPr>
                <w:rFonts w:asciiTheme="minorBidi" w:hAnsiTheme="minorBidi" w:cstheme="minorBidi"/>
                <w:sz w:val="22"/>
                <w:szCs w:val="22"/>
              </w:rPr>
              <w:t xml:space="preserve"> 2018</w:t>
            </w:r>
          </w:p>
        </w:tc>
      </w:tr>
      <w:tr w:rsidR="00F317D0" w14:paraId="177F6474" w14:textId="77777777" w:rsidTr="00160B92">
        <w:trPr>
          <w:trHeight w:val="632"/>
        </w:trPr>
        <w:tc>
          <w:tcPr>
            <w:tcW w:w="1165" w:type="dxa"/>
          </w:tcPr>
          <w:p w14:paraId="5FA05D0C" w14:textId="77777777" w:rsidR="00F317D0" w:rsidRPr="006E227B" w:rsidRDefault="00F317D0" w:rsidP="00436664">
            <w:pPr>
              <w:pStyle w:val="Header"/>
              <w:jc w:val="both"/>
              <w:rPr>
                <w:rFonts w:asciiTheme="majorBidi" w:hAnsiTheme="majorBidi" w:cstheme="majorBidi"/>
                <w:sz w:val="20"/>
                <w:szCs w:val="12"/>
              </w:rPr>
            </w:pPr>
          </w:p>
        </w:tc>
        <w:tc>
          <w:tcPr>
            <w:tcW w:w="7295" w:type="dxa"/>
            <w:vAlign w:val="center"/>
          </w:tcPr>
          <w:p w14:paraId="261E8E38" w14:textId="77777777" w:rsidR="00F317D0" w:rsidRPr="006941FB" w:rsidRDefault="00F317D0" w:rsidP="00436664">
            <w:pPr>
              <w:pStyle w:val="Header"/>
              <w:rPr>
                <w:ins w:id="0" w:author="Moda" w:date="2013-09-20T04:04:00Z"/>
                <w:rFonts w:asciiTheme="minorBidi" w:hAnsiTheme="minorBidi" w:cstheme="minorBidi"/>
                <w:b/>
                <w:bCs/>
                <w:color w:val="0070C0"/>
                <w:sz w:val="32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  <w:sz w:val="32"/>
                <w:szCs w:val="18"/>
              </w:rPr>
              <w:t>Pattern Recognition and Neural Networks</w:t>
            </w:r>
            <w:r w:rsidRPr="006941FB">
              <w:rPr>
                <w:rFonts w:asciiTheme="minorBidi" w:hAnsiTheme="minorBidi" w:cstheme="minorBidi"/>
                <w:b/>
                <w:bCs/>
                <w:color w:val="0070C0"/>
                <w:sz w:val="32"/>
                <w:szCs w:val="18"/>
              </w:rPr>
              <w:t>.</w:t>
            </w:r>
          </w:p>
          <w:p w14:paraId="7D42D3A8" w14:textId="7216E6B5" w:rsidR="00F317D0" w:rsidRPr="006E227B" w:rsidRDefault="00F317D0" w:rsidP="00436664">
            <w:pPr>
              <w:pStyle w:val="Header"/>
              <w:rPr>
                <w:rFonts w:asciiTheme="majorBidi" w:hAnsiTheme="majorBidi" w:cstheme="majorBidi"/>
              </w:rPr>
            </w:pPr>
            <w:r w:rsidRPr="006941FB">
              <w:rPr>
                <w:rFonts w:asciiTheme="minorBidi" w:hAnsiTheme="minorBidi" w:cstheme="minorBidi"/>
                <w:sz w:val="32"/>
                <w:szCs w:val="18"/>
              </w:rPr>
              <w:t xml:space="preserve">Lab </w:t>
            </w:r>
            <w:r w:rsidR="00EB3FB1">
              <w:rPr>
                <w:rFonts w:asciiTheme="minorBidi" w:hAnsiTheme="minorBidi" w:cstheme="minorBidi"/>
                <w:sz w:val="32"/>
                <w:szCs w:val="18"/>
              </w:rPr>
              <w:t>6</w:t>
            </w:r>
            <w:r>
              <w:rPr>
                <w:rFonts w:asciiTheme="minorBidi" w:hAnsiTheme="minorBidi" w:cstheme="minorBidi"/>
                <w:sz w:val="32"/>
                <w:szCs w:val="18"/>
              </w:rPr>
              <w:t xml:space="preserve"> – </w:t>
            </w:r>
            <w:r w:rsidR="00EB3FB1">
              <w:rPr>
                <w:rFonts w:asciiTheme="minorBidi" w:hAnsiTheme="minorBidi" w:cstheme="minorBidi"/>
                <w:sz w:val="32"/>
                <w:szCs w:val="18"/>
              </w:rPr>
              <w:t>Principal Component Analysis</w:t>
            </w:r>
          </w:p>
        </w:tc>
        <w:tc>
          <w:tcPr>
            <w:tcW w:w="1510" w:type="dxa"/>
            <w:vAlign w:val="center"/>
          </w:tcPr>
          <w:p w14:paraId="07BEC1A8" w14:textId="77777777" w:rsidR="00F317D0" w:rsidRPr="006E227B" w:rsidRDefault="00F317D0" w:rsidP="00436664">
            <w:pPr>
              <w:pStyle w:val="Header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C17F39E" w14:textId="77777777" w:rsidR="00F317D0" w:rsidRPr="006E227B" w:rsidRDefault="00F317D0" w:rsidP="00436664">
            <w:pPr>
              <w:pStyle w:val="Header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E9C6F7" w14:textId="77777777" w:rsidR="00F317D0" w:rsidRPr="006E227B" w:rsidRDefault="00F317D0" w:rsidP="00436664">
            <w:pPr>
              <w:pStyle w:val="Header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82F861" w14:textId="77777777" w:rsidR="00F317D0" w:rsidRPr="006E227B" w:rsidRDefault="00F317D0" w:rsidP="00436664">
            <w:pPr>
              <w:pStyle w:val="Header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903A903" w14:textId="50E03DCD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In this exercise, you will use principal comp</w:t>
      </w:r>
      <w:r>
        <w:rPr>
          <w:rFonts w:ascii="CMR12" w:eastAsiaTheme="minorHAnsi" w:hAnsi="CMR12" w:cs="CMR12"/>
          <w:color w:val="000000"/>
          <w:sz w:val="24"/>
        </w:rPr>
        <w:t xml:space="preserve">onent analysis (PCA) to perform </w:t>
      </w:r>
      <w:r>
        <w:rPr>
          <w:rFonts w:ascii="CMR12" w:eastAsiaTheme="minorHAnsi" w:hAnsi="CMR12" w:cs="CMR12"/>
          <w:color w:val="000000"/>
          <w:sz w:val="24"/>
        </w:rPr>
        <w:t>dime</w:t>
      </w:r>
      <w:r>
        <w:rPr>
          <w:rFonts w:ascii="CMR12" w:eastAsiaTheme="minorHAnsi" w:hAnsi="CMR12" w:cs="CMR12"/>
          <w:color w:val="000000"/>
          <w:sz w:val="24"/>
        </w:rPr>
        <w:t>nsionality reduction. You will fi</w:t>
      </w:r>
      <w:r>
        <w:rPr>
          <w:rFonts w:ascii="CMR12" w:eastAsiaTheme="minorHAnsi" w:hAnsi="CMR12" w:cs="CMR12"/>
          <w:color w:val="000000"/>
          <w:sz w:val="24"/>
        </w:rPr>
        <w:t>rs</w:t>
      </w:r>
      <w:r>
        <w:rPr>
          <w:rFonts w:ascii="CMR12" w:eastAsiaTheme="minorHAnsi" w:hAnsi="CMR12" w:cs="CMR12"/>
          <w:color w:val="000000"/>
          <w:sz w:val="24"/>
        </w:rPr>
        <w:t xml:space="preserve">t experiment with an example 2D </w:t>
      </w:r>
      <w:r>
        <w:rPr>
          <w:rFonts w:ascii="CMR12" w:eastAsiaTheme="minorHAnsi" w:hAnsi="CMR12" w:cs="CMR12"/>
          <w:color w:val="000000"/>
          <w:sz w:val="24"/>
        </w:rPr>
        <w:t>dataset to get intuition on how PCA works,</w:t>
      </w:r>
      <w:r>
        <w:rPr>
          <w:rFonts w:ascii="CMR12" w:eastAsiaTheme="minorHAnsi" w:hAnsi="CMR12" w:cs="CMR12"/>
          <w:color w:val="000000"/>
          <w:sz w:val="24"/>
        </w:rPr>
        <w:t xml:space="preserve"> and then use it on a bigger </w:t>
      </w:r>
      <w:r>
        <w:rPr>
          <w:rFonts w:ascii="CMR12" w:eastAsiaTheme="minorHAnsi" w:hAnsi="CMR12" w:cs="CMR12"/>
          <w:color w:val="000000"/>
          <w:sz w:val="24"/>
        </w:rPr>
        <w:t>dataset of 5000 face image dataset.</w:t>
      </w:r>
    </w:p>
    <w:p w14:paraId="45AFBF22" w14:textId="77777777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0587996F" w14:textId="789E7916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 xml:space="preserve">The provided script, </w:t>
      </w:r>
      <w:r>
        <w:rPr>
          <w:rFonts w:ascii="CMTT12" w:eastAsiaTheme="minorHAnsi" w:hAnsi="CMTT12" w:cs="CMTT12"/>
          <w:color w:val="000000"/>
          <w:sz w:val="24"/>
        </w:rPr>
        <w:t>lab6.py</w:t>
      </w:r>
      <w:r>
        <w:rPr>
          <w:rFonts w:ascii="CMR12" w:eastAsiaTheme="minorHAnsi" w:hAnsi="CMR12" w:cs="CMR12"/>
          <w:color w:val="000000"/>
          <w:sz w:val="24"/>
        </w:rPr>
        <w:t xml:space="preserve">, </w:t>
      </w:r>
      <w:r w:rsidR="00436664">
        <w:rPr>
          <w:rFonts w:ascii="CMR12" w:eastAsiaTheme="minorHAnsi" w:hAnsi="CMR12" w:cs="CMR12"/>
          <w:color w:val="000000"/>
          <w:sz w:val="24"/>
        </w:rPr>
        <w:t>will help you step through this</w:t>
      </w:r>
      <w:r>
        <w:rPr>
          <w:rFonts w:ascii="CMR12" w:eastAsiaTheme="minorHAnsi" w:hAnsi="CMR12" w:cs="CMR12"/>
          <w:color w:val="000000"/>
          <w:sz w:val="24"/>
        </w:rPr>
        <w:t xml:space="preserve"> </w:t>
      </w:r>
      <w:r>
        <w:rPr>
          <w:rFonts w:ascii="CMR12" w:eastAsiaTheme="minorHAnsi" w:hAnsi="CMR12" w:cs="CMR12"/>
          <w:color w:val="000000"/>
          <w:sz w:val="24"/>
        </w:rPr>
        <w:t>exercise.</w:t>
      </w:r>
    </w:p>
    <w:p w14:paraId="57408994" w14:textId="77777777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BX12" w:eastAsiaTheme="minorHAnsi" w:hAnsi="CMBX12" w:cs="CMBX12"/>
          <w:color w:val="000000"/>
          <w:sz w:val="29"/>
          <w:szCs w:val="29"/>
        </w:rPr>
      </w:pPr>
    </w:p>
    <w:p w14:paraId="3E15D885" w14:textId="642A80C6" w:rsidR="00EB3FB1" w:rsidRP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</w:pPr>
      <w:r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 xml:space="preserve">1. </w:t>
      </w:r>
      <w:r w:rsidRPr="00EB3FB1"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Example Dataset</w:t>
      </w:r>
    </w:p>
    <w:p w14:paraId="65C0E1FC" w14:textId="009D0973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To help you unde</w:t>
      </w:r>
      <w:r>
        <w:rPr>
          <w:rFonts w:ascii="CMR12" w:eastAsiaTheme="minorHAnsi" w:hAnsi="CMR12" w:cs="CMR12"/>
          <w:color w:val="000000"/>
          <w:sz w:val="24"/>
        </w:rPr>
        <w:t xml:space="preserve">rstand how PCA works, you will first start with a 2D dataset </w:t>
      </w:r>
      <w:r>
        <w:rPr>
          <w:rFonts w:ascii="CMR12" w:eastAsiaTheme="minorHAnsi" w:hAnsi="CMR12" w:cs="CMR12"/>
          <w:color w:val="000000"/>
          <w:sz w:val="24"/>
        </w:rPr>
        <w:t>which has one direction of large variation an</w:t>
      </w:r>
      <w:r>
        <w:rPr>
          <w:rFonts w:ascii="CMR12" w:eastAsiaTheme="minorHAnsi" w:hAnsi="CMR12" w:cs="CMR12"/>
          <w:color w:val="000000"/>
          <w:sz w:val="24"/>
        </w:rPr>
        <w:t xml:space="preserve">d one of smaller variation. The script </w:t>
      </w:r>
      <w:r>
        <w:rPr>
          <w:rFonts w:ascii="CMR12" w:eastAsiaTheme="minorHAnsi" w:hAnsi="CMR12" w:cs="CMR12"/>
          <w:color w:val="000000"/>
          <w:sz w:val="24"/>
        </w:rPr>
        <w:t>will</w:t>
      </w:r>
      <w:r>
        <w:rPr>
          <w:rFonts w:ascii="CMR12" w:eastAsiaTheme="minorHAnsi" w:hAnsi="CMR12" w:cs="CMR12"/>
          <w:color w:val="000000"/>
          <w:sz w:val="24"/>
        </w:rPr>
        <w:t xml:space="preserve"> plot the training data. In this part of the </w:t>
      </w:r>
      <w:r>
        <w:rPr>
          <w:rFonts w:ascii="CMR12" w:eastAsiaTheme="minorHAnsi" w:hAnsi="CMR12" w:cs="CMR12"/>
          <w:color w:val="000000"/>
          <w:sz w:val="24"/>
        </w:rPr>
        <w:t>exercise, you will visualize what happens</w:t>
      </w:r>
      <w:r>
        <w:rPr>
          <w:rFonts w:ascii="CMR12" w:eastAsiaTheme="minorHAnsi" w:hAnsi="CMR12" w:cs="CMR12"/>
          <w:color w:val="000000"/>
          <w:sz w:val="24"/>
        </w:rPr>
        <w:t xml:space="preserve"> when you use PCA to reduce the </w:t>
      </w:r>
      <w:r>
        <w:rPr>
          <w:rFonts w:ascii="CMR12" w:eastAsiaTheme="minorHAnsi" w:hAnsi="CMR12" w:cs="CMR12"/>
          <w:color w:val="000000"/>
          <w:sz w:val="24"/>
        </w:rPr>
        <w:t xml:space="preserve">data from 2D to 1D. In practice, you might </w:t>
      </w:r>
      <w:r>
        <w:rPr>
          <w:rFonts w:ascii="CMR12" w:eastAsiaTheme="minorHAnsi" w:hAnsi="CMR12" w:cs="CMR12"/>
          <w:color w:val="000000"/>
          <w:sz w:val="24"/>
        </w:rPr>
        <w:t xml:space="preserve">want to reduce data from 256 to </w:t>
      </w:r>
      <w:r>
        <w:rPr>
          <w:rFonts w:ascii="CMR12" w:eastAsiaTheme="minorHAnsi" w:hAnsi="CMR12" w:cs="CMR12"/>
          <w:color w:val="000000"/>
          <w:sz w:val="24"/>
        </w:rPr>
        <w:t>50 dimensions, say; but using lower dimensio</w:t>
      </w:r>
      <w:r>
        <w:rPr>
          <w:rFonts w:ascii="CMR12" w:eastAsiaTheme="minorHAnsi" w:hAnsi="CMR12" w:cs="CMR12"/>
          <w:color w:val="000000"/>
          <w:sz w:val="24"/>
        </w:rPr>
        <w:t xml:space="preserve">nal data in this example allows </w:t>
      </w:r>
      <w:r>
        <w:rPr>
          <w:rFonts w:ascii="CMR12" w:eastAsiaTheme="minorHAnsi" w:hAnsi="CMR12" w:cs="CMR12"/>
          <w:color w:val="000000"/>
          <w:sz w:val="24"/>
        </w:rPr>
        <w:t>us to visualize the algorithms better.</w:t>
      </w:r>
    </w:p>
    <w:p w14:paraId="23803168" w14:textId="23322903" w:rsidR="00EB3FB1" w:rsidRDefault="00EB3FB1" w:rsidP="00436664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color w:val="000000"/>
          <w:sz w:val="12"/>
          <w:szCs w:val="12"/>
        </w:rPr>
      </w:pPr>
      <w:r>
        <w:rPr>
          <w:noProof/>
        </w:rPr>
        <w:drawing>
          <wp:inline distT="0" distB="0" distL="0" distR="0" wp14:anchorId="565C2497" wp14:editId="27F4A028">
            <wp:extent cx="34385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8BB5" w14:textId="0C1030BD" w:rsidR="00EB3FB1" w:rsidRDefault="00EB3FB1" w:rsidP="00436664">
      <w:pPr>
        <w:autoSpaceDE w:val="0"/>
        <w:autoSpaceDN w:val="0"/>
        <w:adjustRightInd w:val="0"/>
        <w:ind w:firstLine="0"/>
        <w:jc w:val="center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 xml:space="preserve">Figure </w:t>
      </w:r>
      <w:r>
        <w:rPr>
          <w:rFonts w:ascii="CMR12" w:eastAsiaTheme="minorHAnsi" w:hAnsi="CMR12" w:cs="CMR12"/>
          <w:color w:val="000000"/>
          <w:sz w:val="24"/>
        </w:rPr>
        <w:t>1</w:t>
      </w:r>
      <w:r>
        <w:rPr>
          <w:rFonts w:ascii="CMR12" w:eastAsiaTheme="minorHAnsi" w:hAnsi="CMR12" w:cs="CMR12"/>
          <w:color w:val="000000"/>
          <w:sz w:val="24"/>
        </w:rPr>
        <w:t>: Example Dataset 1</w:t>
      </w:r>
    </w:p>
    <w:p w14:paraId="099756F4" w14:textId="7B12965B" w:rsidR="00EB3FB1" w:rsidRP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</w:pPr>
      <w:r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2.</w:t>
      </w:r>
      <w:r w:rsidRPr="00EB3FB1"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 xml:space="preserve"> Implementing PCA</w:t>
      </w:r>
    </w:p>
    <w:p w14:paraId="18C8AB88" w14:textId="58219F0C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In this part of the exercise, you will imp</w:t>
      </w:r>
      <w:r>
        <w:rPr>
          <w:rFonts w:ascii="CMR12" w:eastAsiaTheme="minorHAnsi" w:hAnsi="CMR12" w:cs="CMR12"/>
          <w:color w:val="000000"/>
          <w:sz w:val="24"/>
        </w:rPr>
        <w:t xml:space="preserve">lement PCA. PCA consists of two </w:t>
      </w:r>
      <w:r>
        <w:rPr>
          <w:rFonts w:ascii="CMR12" w:eastAsiaTheme="minorHAnsi" w:hAnsi="CMR12" w:cs="CMR12"/>
          <w:color w:val="000000"/>
          <w:sz w:val="24"/>
        </w:rPr>
        <w:t>computational steps: First, you compute the</w:t>
      </w:r>
      <w:r>
        <w:rPr>
          <w:rFonts w:ascii="CMR12" w:eastAsiaTheme="minorHAnsi" w:hAnsi="CMR12" w:cs="CMR12"/>
          <w:color w:val="000000"/>
          <w:sz w:val="24"/>
        </w:rPr>
        <w:t xml:space="preserve"> covariance matrix of the data.</w:t>
      </w:r>
    </w:p>
    <w:p w14:paraId="152C49BE" w14:textId="124C2197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Then, you use Python</w:t>
      </w:r>
      <w:r>
        <w:rPr>
          <w:rFonts w:ascii="CMR12" w:eastAsiaTheme="minorHAnsi" w:hAnsi="CMR12" w:cs="CMR12"/>
          <w:color w:val="000000"/>
          <w:sz w:val="24"/>
        </w:rPr>
        <w:t xml:space="preserve">'s </w:t>
      </w:r>
      <w:r>
        <w:rPr>
          <w:rFonts w:ascii="CMTT12" w:eastAsiaTheme="minorHAnsi" w:hAnsi="CMTT12" w:cs="CMTT12"/>
          <w:color w:val="000000"/>
          <w:sz w:val="24"/>
        </w:rPr>
        <w:t xml:space="preserve">SVD </w:t>
      </w:r>
      <w:r>
        <w:rPr>
          <w:rFonts w:ascii="CMR12" w:eastAsiaTheme="minorHAnsi" w:hAnsi="CMR12" w:cs="CMR12"/>
          <w:color w:val="000000"/>
          <w:sz w:val="24"/>
        </w:rPr>
        <w:t>fu</w:t>
      </w:r>
      <w:r>
        <w:rPr>
          <w:rFonts w:ascii="CMR12" w:eastAsiaTheme="minorHAnsi" w:hAnsi="CMR12" w:cs="CMR12"/>
          <w:color w:val="000000"/>
          <w:sz w:val="24"/>
        </w:rPr>
        <w:t>nction to compute the eigenvec</w:t>
      </w:r>
      <w:r>
        <w:rPr>
          <w:rFonts w:ascii="CMR12" w:eastAsiaTheme="minorHAnsi" w:hAnsi="CMR12" w:cs="CMR12"/>
          <w:color w:val="000000"/>
          <w:sz w:val="24"/>
        </w:rPr>
        <w:t xml:space="preserve">tors </w:t>
      </w:r>
      <w:r>
        <w:rPr>
          <w:rFonts w:ascii="CMMI12" w:eastAsiaTheme="minorHAnsi" w:hAnsi="CMMI12" w:cs="CMMI12"/>
          <w:color w:val="000000"/>
          <w:sz w:val="24"/>
        </w:rPr>
        <w:t>U</w:t>
      </w:r>
      <w:r>
        <w:rPr>
          <w:rFonts w:ascii="CMR8" w:eastAsiaTheme="minorHAnsi" w:hAnsi="CMR8" w:cs="CMR8"/>
          <w:color w:val="000000"/>
          <w:sz w:val="16"/>
          <w:szCs w:val="16"/>
        </w:rPr>
        <w:t>1</w:t>
      </w:r>
      <w:r>
        <w:rPr>
          <w:rFonts w:ascii="CMMI12" w:eastAsiaTheme="minorHAnsi" w:hAnsi="CMMI12" w:cs="CMMI12"/>
          <w:color w:val="000000"/>
          <w:sz w:val="24"/>
        </w:rPr>
        <w:t xml:space="preserve">, </w:t>
      </w:r>
      <w:r>
        <w:rPr>
          <w:rFonts w:ascii="CMMI12" w:eastAsiaTheme="minorHAnsi" w:hAnsi="CMMI12" w:cs="CMMI12"/>
          <w:color w:val="000000"/>
          <w:sz w:val="24"/>
        </w:rPr>
        <w:t>U</w:t>
      </w:r>
      <w:r>
        <w:rPr>
          <w:rFonts w:ascii="CMR8" w:eastAsiaTheme="minorHAnsi" w:hAnsi="CMR8" w:cs="CMR8"/>
          <w:color w:val="000000"/>
          <w:sz w:val="16"/>
          <w:szCs w:val="16"/>
        </w:rPr>
        <w:t>2</w:t>
      </w:r>
      <w:r>
        <w:rPr>
          <w:rFonts w:ascii="CMMI12" w:eastAsiaTheme="minorHAnsi" w:hAnsi="CMMI12" w:cs="CMMI12"/>
          <w:color w:val="000000"/>
          <w:sz w:val="24"/>
        </w:rPr>
        <w:t>,…,</w:t>
      </w:r>
      <w:r>
        <w:rPr>
          <w:rFonts w:ascii="CMMI12" w:eastAsiaTheme="minorHAnsi" w:hAnsi="CMMI12" w:cs="CMMI12"/>
          <w:color w:val="000000"/>
          <w:sz w:val="24"/>
        </w:rPr>
        <w:t>U</w:t>
      </w:r>
      <w:r>
        <w:rPr>
          <w:rFonts w:ascii="CMMI8" w:eastAsiaTheme="minorHAnsi" w:hAnsi="CMMI8" w:cs="CMMI8"/>
          <w:color w:val="000000"/>
          <w:sz w:val="16"/>
          <w:szCs w:val="16"/>
        </w:rPr>
        <w:t>n</w:t>
      </w:r>
      <w:r>
        <w:rPr>
          <w:rFonts w:ascii="CMR12" w:eastAsiaTheme="minorHAnsi" w:hAnsi="CMR12" w:cs="CMR12"/>
          <w:color w:val="000000"/>
          <w:sz w:val="24"/>
        </w:rPr>
        <w:t>. These will correspond</w:t>
      </w:r>
      <w:r>
        <w:rPr>
          <w:rFonts w:ascii="CMR12" w:eastAsiaTheme="minorHAnsi" w:hAnsi="CMR12" w:cs="CMR12"/>
          <w:color w:val="000000"/>
          <w:sz w:val="24"/>
        </w:rPr>
        <w:t xml:space="preserve"> to the principal components of </w:t>
      </w:r>
      <w:r>
        <w:rPr>
          <w:rFonts w:ascii="CMR12" w:eastAsiaTheme="minorHAnsi" w:hAnsi="CMR12" w:cs="CMR12"/>
          <w:color w:val="000000"/>
          <w:sz w:val="24"/>
        </w:rPr>
        <w:t>variation in the data.</w:t>
      </w:r>
    </w:p>
    <w:p w14:paraId="31DD29DE" w14:textId="3490CF81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Before</w:t>
      </w:r>
      <w:r>
        <w:rPr>
          <w:rFonts w:ascii="CMR12" w:eastAsiaTheme="minorHAnsi" w:hAnsi="CMR12" w:cs="CMR12"/>
          <w:color w:val="000000"/>
          <w:sz w:val="24"/>
        </w:rPr>
        <w:t xml:space="preserve"> using PCA, it is important to fi</w:t>
      </w:r>
      <w:r>
        <w:rPr>
          <w:rFonts w:ascii="CMR12" w:eastAsiaTheme="minorHAnsi" w:hAnsi="CMR12" w:cs="CMR12"/>
          <w:color w:val="000000"/>
          <w:sz w:val="24"/>
        </w:rPr>
        <w:t xml:space="preserve">rst </w:t>
      </w:r>
      <w:r>
        <w:rPr>
          <w:rFonts w:ascii="CMR12" w:eastAsiaTheme="minorHAnsi" w:hAnsi="CMR12" w:cs="CMR12"/>
          <w:color w:val="000000"/>
          <w:sz w:val="24"/>
        </w:rPr>
        <w:t>normalize the data by subtract</w:t>
      </w:r>
      <w:r>
        <w:rPr>
          <w:rFonts w:ascii="CMR12" w:eastAsiaTheme="minorHAnsi" w:hAnsi="CMR12" w:cs="CMR12"/>
          <w:color w:val="000000"/>
          <w:sz w:val="24"/>
        </w:rPr>
        <w:t>ing the mean value of each feature from the d</w:t>
      </w:r>
      <w:r>
        <w:rPr>
          <w:rFonts w:ascii="CMR12" w:eastAsiaTheme="minorHAnsi" w:hAnsi="CMR12" w:cs="CMR12"/>
          <w:color w:val="000000"/>
          <w:sz w:val="24"/>
        </w:rPr>
        <w:t>ataset, and scaling each dimen</w:t>
      </w:r>
      <w:r>
        <w:rPr>
          <w:rFonts w:ascii="CMR12" w:eastAsiaTheme="minorHAnsi" w:hAnsi="CMR12" w:cs="CMR12"/>
          <w:color w:val="000000"/>
          <w:sz w:val="24"/>
        </w:rPr>
        <w:t>sion so that they are in the sam</w:t>
      </w:r>
      <w:r>
        <w:rPr>
          <w:rFonts w:ascii="CMR12" w:eastAsiaTheme="minorHAnsi" w:hAnsi="CMR12" w:cs="CMR12"/>
          <w:color w:val="000000"/>
          <w:sz w:val="24"/>
        </w:rPr>
        <w:t xml:space="preserve">e range. </w:t>
      </w:r>
    </w:p>
    <w:p w14:paraId="32755544" w14:textId="77777777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37638D89" w14:textId="202A88CC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After normalizing the data, you can r</w:t>
      </w:r>
      <w:r>
        <w:rPr>
          <w:rFonts w:ascii="CMR12" w:eastAsiaTheme="minorHAnsi" w:hAnsi="CMR12" w:cs="CMR12"/>
          <w:color w:val="000000"/>
          <w:sz w:val="24"/>
        </w:rPr>
        <w:t xml:space="preserve">un PCA to compute the principal </w:t>
      </w:r>
      <w:r>
        <w:rPr>
          <w:rFonts w:ascii="CMR12" w:eastAsiaTheme="minorHAnsi" w:hAnsi="CMR12" w:cs="CMR12"/>
          <w:color w:val="000000"/>
          <w:sz w:val="24"/>
        </w:rPr>
        <w:t xml:space="preserve">components. You </w:t>
      </w:r>
      <w:r>
        <w:rPr>
          <w:rFonts w:ascii="CMR12" w:eastAsiaTheme="minorHAnsi" w:hAnsi="CMR12" w:cs="CMR12"/>
          <w:color w:val="000000"/>
          <w:sz w:val="24"/>
        </w:rPr>
        <w:t>task is to complete the code</w:t>
      </w:r>
      <w:r>
        <w:rPr>
          <w:rFonts w:ascii="CMTT12" w:eastAsiaTheme="minorHAnsi" w:hAnsi="CMTT12" w:cs="CMTT12"/>
          <w:color w:val="000000"/>
          <w:sz w:val="24"/>
        </w:rPr>
        <w:t xml:space="preserve"> </w:t>
      </w:r>
      <w:r>
        <w:rPr>
          <w:rFonts w:ascii="CMR12" w:eastAsiaTheme="minorHAnsi" w:hAnsi="CMR12" w:cs="CMR12"/>
          <w:color w:val="000000"/>
          <w:sz w:val="24"/>
        </w:rPr>
        <w:t>to compute the prin</w:t>
      </w:r>
      <w:r>
        <w:rPr>
          <w:rFonts w:ascii="CMR12" w:eastAsiaTheme="minorHAnsi" w:hAnsi="CMR12" w:cs="CMR12"/>
          <w:color w:val="000000"/>
          <w:sz w:val="24"/>
        </w:rPr>
        <w:t>cipal components of the dataset</w:t>
      </w:r>
      <w:r>
        <w:rPr>
          <w:rFonts w:ascii="CMR12" w:eastAsiaTheme="minorHAnsi" w:hAnsi="CMR12" w:cs="CMR12"/>
          <w:color w:val="000000"/>
          <w:sz w:val="24"/>
        </w:rPr>
        <w:t xml:space="preserve"> and print these principal components.</w:t>
      </w:r>
    </w:p>
    <w:p w14:paraId="1ACEB395" w14:textId="77777777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56E64992" w14:textId="6478C81F" w:rsidR="00EB3FB1" w:rsidRP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</w:pPr>
      <w:r w:rsidRPr="00EB3FB1"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3</w:t>
      </w:r>
      <w:r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.</w:t>
      </w:r>
      <w:r w:rsidRPr="00EB3FB1"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 xml:space="preserve"> Dimensionality Reduction with PCA</w:t>
      </w:r>
    </w:p>
    <w:p w14:paraId="65D2A833" w14:textId="409051A3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After computing the principal components,</w:t>
      </w:r>
      <w:r>
        <w:rPr>
          <w:rFonts w:ascii="CMR12" w:eastAsiaTheme="minorHAnsi" w:hAnsi="CMR12" w:cs="CMR12"/>
          <w:color w:val="000000"/>
          <w:sz w:val="24"/>
        </w:rPr>
        <w:t xml:space="preserve"> you can use them to reduce the </w:t>
      </w:r>
      <w:r>
        <w:rPr>
          <w:rFonts w:ascii="CMR12" w:eastAsiaTheme="minorHAnsi" w:hAnsi="CMR12" w:cs="CMR12"/>
          <w:color w:val="000000"/>
          <w:sz w:val="24"/>
        </w:rPr>
        <w:t>feature dimension of your dataset by proje</w:t>
      </w:r>
      <w:r>
        <w:rPr>
          <w:rFonts w:ascii="CMR12" w:eastAsiaTheme="minorHAnsi" w:hAnsi="CMR12" w:cs="CMR12"/>
          <w:color w:val="000000"/>
          <w:sz w:val="24"/>
        </w:rPr>
        <w:t xml:space="preserve">cting each example onto a lower dimensional space </w:t>
      </w:r>
      <w:r>
        <w:rPr>
          <w:rFonts w:ascii="CMR12" w:eastAsiaTheme="minorHAnsi" w:hAnsi="CMR12" w:cs="CMR12"/>
          <w:color w:val="000000"/>
          <w:sz w:val="24"/>
        </w:rPr>
        <w:t>(e.g., project</w:t>
      </w:r>
      <w:r>
        <w:rPr>
          <w:rFonts w:ascii="CMR12" w:eastAsiaTheme="minorHAnsi" w:hAnsi="CMR12" w:cs="CMR12"/>
          <w:color w:val="000000"/>
          <w:sz w:val="24"/>
        </w:rPr>
        <w:t xml:space="preserve">ing the data from 2D to 1D). In </w:t>
      </w:r>
      <w:r>
        <w:rPr>
          <w:rFonts w:ascii="CMR12" w:eastAsiaTheme="minorHAnsi" w:hAnsi="CMR12" w:cs="CMR12"/>
          <w:color w:val="000000"/>
          <w:sz w:val="24"/>
        </w:rPr>
        <w:t>this part of the exercise, you will use the e</w:t>
      </w:r>
      <w:r>
        <w:rPr>
          <w:rFonts w:ascii="CMR12" w:eastAsiaTheme="minorHAnsi" w:hAnsi="CMR12" w:cs="CMR12"/>
          <w:color w:val="000000"/>
          <w:sz w:val="24"/>
        </w:rPr>
        <w:t xml:space="preserve">igenvectors returned by PCA and </w:t>
      </w:r>
      <w:r>
        <w:rPr>
          <w:rFonts w:ascii="CMR12" w:eastAsiaTheme="minorHAnsi" w:hAnsi="CMR12" w:cs="CMR12"/>
          <w:color w:val="000000"/>
          <w:sz w:val="24"/>
        </w:rPr>
        <w:t>project the example dataset into a 1-dimensional space.</w:t>
      </w:r>
    </w:p>
    <w:p w14:paraId="7B98BEB1" w14:textId="77777777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1244AF1C" w14:textId="058922AC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In practice, if you were using a learning algo</w:t>
      </w:r>
      <w:r>
        <w:rPr>
          <w:rFonts w:ascii="CMR12" w:eastAsiaTheme="minorHAnsi" w:hAnsi="CMR12" w:cs="CMR12"/>
          <w:color w:val="000000"/>
          <w:sz w:val="24"/>
        </w:rPr>
        <w:t xml:space="preserve">rithm such as linear regression </w:t>
      </w:r>
      <w:r>
        <w:rPr>
          <w:rFonts w:ascii="CMR12" w:eastAsiaTheme="minorHAnsi" w:hAnsi="CMR12" w:cs="CMR12"/>
          <w:color w:val="000000"/>
          <w:sz w:val="24"/>
        </w:rPr>
        <w:t>or perhaps neural networks, you could now</w:t>
      </w:r>
      <w:r>
        <w:rPr>
          <w:rFonts w:ascii="CMR12" w:eastAsiaTheme="minorHAnsi" w:hAnsi="CMR12" w:cs="CMR12"/>
          <w:color w:val="000000"/>
          <w:sz w:val="24"/>
        </w:rPr>
        <w:t xml:space="preserve"> use the projected data instead </w:t>
      </w:r>
      <w:r>
        <w:rPr>
          <w:rFonts w:ascii="CMR12" w:eastAsiaTheme="minorHAnsi" w:hAnsi="CMR12" w:cs="CMR12"/>
          <w:color w:val="000000"/>
          <w:sz w:val="24"/>
        </w:rPr>
        <w:t>of the original data. By using the projected</w:t>
      </w:r>
      <w:r>
        <w:rPr>
          <w:rFonts w:ascii="CMR12" w:eastAsiaTheme="minorHAnsi" w:hAnsi="CMR12" w:cs="CMR12"/>
          <w:color w:val="000000"/>
          <w:sz w:val="24"/>
        </w:rPr>
        <w:t xml:space="preserve"> data, you can train your model </w:t>
      </w:r>
      <w:r>
        <w:rPr>
          <w:rFonts w:ascii="CMR12" w:eastAsiaTheme="minorHAnsi" w:hAnsi="CMR12" w:cs="CMR12"/>
          <w:color w:val="000000"/>
          <w:sz w:val="24"/>
        </w:rPr>
        <w:t>faster as there are less dimensions in the input.</w:t>
      </w:r>
    </w:p>
    <w:p w14:paraId="7903C798" w14:textId="77777777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6FFE6E3B" w14:textId="5285BE24" w:rsidR="00EB3FB1" w:rsidRP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</w:pPr>
      <w:r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4.</w:t>
      </w:r>
      <w:r w:rsidRPr="00EB3FB1"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 xml:space="preserve"> Projecting the data onto the principal components</w:t>
      </w:r>
    </w:p>
    <w:p w14:paraId="47258AE4" w14:textId="7FC341C1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 xml:space="preserve">You should now complete the code in </w:t>
      </w:r>
      <w:r>
        <w:rPr>
          <w:rFonts w:ascii="CMTT12" w:eastAsiaTheme="minorHAnsi" w:hAnsi="CMTT12" w:cs="CMTT12"/>
          <w:b/>
          <w:bCs/>
          <w:color w:val="000000"/>
          <w:sz w:val="24"/>
        </w:rPr>
        <w:t>projectData()</w:t>
      </w:r>
      <w:r>
        <w:rPr>
          <w:rFonts w:ascii="CMR12" w:eastAsiaTheme="minorHAnsi" w:hAnsi="CMR12" w:cs="CMR12"/>
          <w:color w:val="000000"/>
          <w:sz w:val="24"/>
        </w:rPr>
        <w:t xml:space="preserve">. Specifically, you are </w:t>
      </w:r>
      <w:r>
        <w:rPr>
          <w:rFonts w:ascii="CMR12" w:eastAsiaTheme="minorHAnsi" w:hAnsi="CMR12" w:cs="CMR12"/>
          <w:color w:val="000000"/>
          <w:sz w:val="24"/>
        </w:rPr>
        <w:t xml:space="preserve">given a dataset </w:t>
      </w:r>
      <w:r>
        <w:rPr>
          <w:rFonts w:ascii="CMTT12" w:eastAsiaTheme="minorHAnsi" w:hAnsi="CMTT12" w:cs="CMTT12"/>
          <w:color w:val="000000"/>
          <w:sz w:val="24"/>
        </w:rPr>
        <w:t>X</w:t>
      </w:r>
      <w:r>
        <w:rPr>
          <w:rFonts w:ascii="CMR12" w:eastAsiaTheme="minorHAnsi" w:hAnsi="CMR12" w:cs="CMR12"/>
          <w:color w:val="000000"/>
          <w:sz w:val="24"/>
        </w:rPr>
        <w:t xml:space="preserve">, the principal components </w:t>
      </w:r>
      <w:r>
        <w:rPr>
          <w:rFonts w:ascii="CMTT12" w:eastAsiaTheme="minorHAnsi" w:hAnsi="CMTT12" w:cs="CMTT12"/>
          <w:color w:val="000000"/>
          <w:sz w:val="24"/>
        </w:rPr>
        <w:t>U</w:t>
      </w:r>
      <w:r>
        <w:rPr>
          <w:rFonts w:ascii="CMR12" w:eastAsiaTheme="minorHAnsi" w:hAnsi="CMR12" w:cs="CMR12"/>
          <w:color w:val="000000"/>
          <w:sz w:val="24"/>
        </w:rPr>
        <w:t xml:space="preserve">, and the desired number of </w:t>
      </w:r>
      <w:r>
        <w:rPr>
          <w:rFonts w:ascii="CMR12" w:eastAsiaTheme="minorHAnsi" w:hAnsi="CMR12" w:cs="CMR12"/>
          <w:color w:val="000000"/>
          <w:sz w:val="24"/>
        </w:rPr>
        <w:t xml:space="preserve">dimensions to reduce to </w:t>
      </w:r>
      <w:r>
        <w:rPr>
          <w:rFonts w:ascii="CMTT12" w:eastAsiaTheme="minorHAnsi" w:hAnsi="CMTT12" w:cs="CMTT12"/>
          <w:color w:val="000000"/>
          <w:sz w:val="24"/>
        </w:rPr>
        <w:t>K</w:t>
      </w:r>
      <w:r>
        <w:rPr>
          <w:rFonts w:ascii="CMR12" w:eastAsiaTheme="minorHAnsi" w:hAnsi="CMR12" w:cs="CMR12"/>
          <w:color w:val="000000"/>
          <w:sz w:val="24"/>
        </w:rPr>
        <w:t xml:space="preserve">. You should project each example in </w:t>
      </w:r>
      <w:r>
        <w:rPr>
          <w:rFonts w:ascii="CMTT12" w:eastAsiaTheme="minorHAnsi" w:hAnsi="CMTT12" w:cs="CMTT12"/>
          <w:color w:val="000000"/>
          <w:sz w:val="24"/>
        </w:rPr>
        <w:t xml:space="preserve">X </w:t>
      </w:r>
      <w:r>
        <w:rPr>
          <w:rFonts w:ascii="CMR12" w:eastAsiaTheme="minorHAnsi" w:hAnsi="CMR12" w:cs="CMR12"/>
          <w:color w:val="000000"/>
          <w:sz w:val="24"/>
        </w:rPr>
        <w:t xml:space="preserve">onto the </w:t>
      </w:r>
      <w:r>
        <w:rPr>
          <w:rFonts w:ascii="CMR12" w:eastAsiaTheme="minorHAnsi" w:hAnsi="CMR12" w:cs="CMR12"/>
          <w:color w:val="000000"/>
          <w:sz w:val="24"/>
        </w:rPr>
        <w:t xml:space="preserve">top </w:t>
      </w:r>
      <w:r>
        <w:rPr>
          <w:rFonts w:ascii="CMTT12" w:eastAsiaTheme="minorHAnsi" w:hAnsi="CMTT12" w:cs="CMTT12"/>
          <w:color w:val="000000"/>
          <w:sz w:val="24"/>
        </w:rPr>
        <w:t xml:space="preserve">K </w:t>
      </w:r>
      <w:r>
        <w:rPr>
          <w:rFonts w:ascii="CMR12" w:eastAsiaTheme="minorHAnsi" w:hAnsi="CMR12" w:cs="CMR12"/>
          <w:color w:val="000000"/>
          <w:sz w:val="24"/>
        </w:rPr>
        <w:t xml:space="preserve">components in </w:t>
      </w:r>
      <w:r>
        <w:rPr>
          <w:rFonts w:ascii="CMTT12" w:eastAsiaTheme="minorHAnsi" w:hAnsi="CMTT12" w:cs="CMTT12"/>
          <w:color w:val="000000"/>
          <w:sz w:val="24"/>
        </w:rPr>
        <w:t>U</w:t>
      </w:r>
      <w:r>
        <w:rPr>
          <w:rFonts w:ascii="CMR12" w:eastAsiaTheme="minorHAnsi" w:hAnsi="CMR12" w:cs="CMR12"/>
          <w:color w:val="000000"/>
          <w:sz w:val="24"/>
        </w:rPr>
        <w:t>.</w:t>
      </w:r>
    </w:p>
    <w:p w14:paraId="00BE8AAB" w14:textId="77777777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7493F654" w14:textId="2F937156" w:rsidR="00EB3FB1" w:rsidRP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</w:pPr>
      <w:r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5.</w:t>
      </w:r>
      <w:r w:rsidRPr="00EB3FB1"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 xml:space="preserve"> Reconstructing an approximation of the data</w:t>
      </w:r>
    </w:p>
    <w:p w14:paraId="76770F43" w14:textId="53D66F8E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After projecting the data onto the lower</w:t>
      </w:r>
      <w:r>
        <w:rPr>
          <w:rFonts w:ascii="CMR12" w:eastAsiaTheme="minorHAnsi" w:hAnsi="CMR12" w:cs="CMR12"/>
          <w:color w:val="000000"/>
          <w:sz w:val="24"/>
        </w:rPr>
        <w:t xml:space="preserve"> dimensional space, you can ap</w:t>
      </w:r>
      <w:r>
        <w:rPr>
          <w:rFonts w:ascii="CMR12" w:eastAsiaTheme="minorHAnsi" w:hAnsi="CMR12" w:cs="CMR12"/>
          <w:color w:val="000000"/>
          <w:sz w:val="24"/>
        </w:rPr>
        <w:t>proximately recover the data by projecting t</w:t>
      </w:r>
      <w:r>
        <w:rPr>
          <w:rFonts w:ascii="CMR12" w:eastAsiaTheme="minorHAnsi" w:hAnsi="CMR12" w:cs="CMR12"/>
          <w:color w:val="000000"/>
          <w:sz w:val="24"/>
        </w:rPr>
        <w:t xml:space="preserve">hem back onto the original high </w:t>
      </w:r>
      <w:r>
        <w:rPr>
          <w:rFonts w:ascii="CMR12" w:eastAsiaTheme="minorHAnsi" w:hAnsi="CMR12" w:cs="CMR12"/>
          <w:color w:val="000000"/>
          <w:sz w:val="24"/>
        </w:rPr>
        <w:t xml:space="preserve">dimensional space. Your task is to complete </w:t>
      </w:r>
      <w:r w:rsidRPr="00EB3FB1">
        <w:rPr>
          <w:rFonts w:ascii="CMTT12" w:eastAsiaTheme="minorHAnsi" w:hAnsi="CMTT12" w:cs="CMTT12"/>
          <w:b/>
          <w:bCs/>
          <w:color w:val="000000"/>
          <w:sz w:val="24"/>
        </w:rPr>
        <w:t>recoverData()</w:t>
      </w:r>
      <w:r>
        <w:rPr>
          <w:rFonts w:ascii="CMTT12" w:eastAsiaTheme="minorHAnsi" w:hAnsi="CMTT12" w:cs="CMTT12"/>
          <w:color w:val="000000"/>
          <w:sz w:val="24"/>
        </w:rPr>
        <w:t xml:space="preserve"> </w:t>
      </w:r>
      <w:r>
        <w:rPr>
          <w:rFonts w:ascii="CMR12" w:eastAsiaTheme="minorHAnsi" w:hAnsi="CMR12" w:cs="CMR12"/>
          <w:color w:val="000000"/>
          <w:sz w:val="24"/>
        </w:rPr>
        <w:t xml:space="preserve">to project each </w:t>
      </w:r>
      <w:r>
        <w:rPr>
          <w:rFonts w:ascii="CMR12" w:eastAsiaTheme="minorHAnsi" w:hAnsi="CMR12" w:cs="CMR12"/>
          <w:color w:val="000000"/>
          <w:sz w:val="24"/>
        </w:rPr>
        <w:t xml:space="preserve">example in </w:t>
      </w:r>
      <w:r>
        <w:rPr>
          <w:rFonts w:ascii="CMTT12" w:eastAsiaTheme="minorHAnsi" w:hAnsi="CMTT12" w:cs="CMTT12"/>
          <w:color w:val="000000"/>
          <w:sz w:val="24"/>
        </w:rPr>
        <w:t xml:space="preserve">Z </w:t>
      </w:r>
      <w:r>
        <w:rPr>
          <w:rFonts w:ascii="CMR12" w:eastAsiaTheme="minorHAnsi" w:hAnsi="CMR12" w:cs="CMR12"/>
          <w:color w:val="000000"/>
          <w:sz w:val="24"/>
        </w:rPr>
        <w:t>back onto the original space an</w:t>
      </w:r>
      <w:r>
        <w:rPr>
          <w:rFonts w:ascii="CMR12" w:eastAsiaTheme="minorHAnsi" w:hAnsi="CMR12" w:cs="CMR12"/>
          <w:color w:val="000000"/>
          <w:sz w:val="24"/>
        </w:rPr>
        <w:t>d return the recovered approxi</w:t>
      </w:r>
      <w:r>
        <w:rPr>
          <w:rFonts w:ascii="CMR12" w:eastAsiaTheme="minorHAnsi" w:hAnsi="CMR12" w:cs="CMR12"/>
          <w:color w:val="000000"/>
          <w:sz w:val="24"/>
        </w:rPr>
        <w:t xml:space="preserve">mation in </w:t>
      </w:r>
      <w:r>
        <w:rPr>
          <w:rFonts w:ascii="CMTT12" w:eastAsiaTheme="minorHAnsi" w:hAnsi="CMTT12" w:cs="CMTT12"/>
          <w:color w:val="000000"/>
          <w:sz w:val="24"/>
        </w:rPr>
        <w:t>X</w:t>
      </w:r>
      <w:r>
        <w:rPr>
          <w:rFonts w:ascii="CMR12" w:eastAsiaTheme="minorHAnsi" w:hAnsi="CMR12" w:cs="CMR12"/>
          <w:color w:val="000000"/>
          <w:sz w:val="24"/>
        </w:rPr>
        <w:t>.</w:t>
      </w:r>
    </w:p>
    <w:p w14:paraId="509173E0" w14:textId="31610A24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24421D6B" w14:textId="7EC94B5F" w:rsidR="00EB3FB1" w:rsidRP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</w:pPr>
      <w:r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6. Visualizing the projections</w:t>
      </w:r>
    </w:p>
    <w:p w14:paraId="61351DD5" w14:textId="184D4EDB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 xml:space="preserve">After completing both </w:t>
      </w:r>
      <w:r w:rsidRPr="00EB3FB1">
        <w:rPr>
          <w:rFonts w:ascii="CMTT12" w:eastAsiaTheme="minorHAnsi" w:hAnsi="CMTT12" w:cs="CMTT12"/>
          <w:b/>
          <w:bCs/>
          <w:color w:val="000000"/>
          <w:sz w:val="24"/>
        </w:rPr>
        <w:t>projectData</w:t>
      </w:r>
      <w:r w:rsidRPr="00EB3FB1">
        <w:rPr>
          <w:rFonts w:ascii="CMTT12" w:eastAsiaTheme="minorHAnsi" w:hAnsi="CMTT12" w:cs="CMTT12"/>
          <w:b/>
          <w:bCs/>
          <w:color w:val="000000"/>
          <w:sz w:val="24"/>
        </w:rPr>
        <w:t>()</w:t>
      </w:r>
      <w:r>
        <w:rPr>
          <w:rFonts w:ascii="CMTT12" w:eastAsiaTheme="minorHAnsi" w:hAnsi="CMTT12" w:cs="CMTT12"/>
          <w:color w:val="000000"/>
          <w:sz w:val="24"/>
        </w:rPr>
        <w:t xml:space="preserve"> </w:t>
      </w:r>
      <w:r>
        <w:rPr>
          <w:rFonts w:ascii="CMR12" w:eastAsiaTheme="minorHAnsi" w:hAnsi="CMR12" w:cs="CMR12"/>
          <w:color w:val="000000"/>
          <w:sz w:val="24"/>
        </w:rPr>
        <w:t xml:space="preserve">and </w:t>
      </w:r>
      <w:r w:rsidRPr="00EB3FB1">
        <w:rPr>
          <w:rFonts w:ascii="CMTT12" w:eastAsiaTheme="minorHAnsi" w:hAnsi="CMTT12" w:cs="CMTT12"/>
          <w:b/>
          <w:bCs/>
          <w:color w:val="000000"/>
          <w:sz w:val="24"/>
        </w:rPr>
        <w:t>recoverData</w:t>
      </w:r>
      <w:r>
        <w:rPr>
          <w:rFonts w:ascii="CMR12" w:eastAsiaTheme="minorHAnsi" w:hAnsi="CMR12" w:cs="CMR12"/>
          <w:b/>
          <w:bCs/>
          <w:color w:val="000000"/>
          <w:sz w:val="24"/>
        </w:rPr>
        <w:t xml:space="preserve">(), </w:t>
      </w:r>
      <w:r>
        <w:rPr>
          <w:rFonts w:ascii="CMR12" w:eastAsiaTheme="minorHAnsi" w:hAnsi="CMR12" w:cs="CMR12"/>
          <w:color w:val="000000"/>
          <w:sz w:val="24"/>
        </w:rPr>
        <w:t xml:space="preserve">the script will </w:t>
      </w:r>
      <w:r>
        <w:rPr>
          <w:rFonts w:ascii="CMR12" w:eastAsiaTheme="minorHAnsi" w:hAnsi="CMR12" w:cs="CMR12"/>
          <w:color w:val="000000"/>
          <w:sz w:val="24"/>
        </w:rPr>
        <w:t>now perform both the projection and app</w:t>
      </w:r>
      <w:r>
        <w:rPr>
          <w:rFonts w:ascii="CMR12" w:eastAsiaTheme="minorHAnsi" w:hAnsi="CMR12" w:cs="CMR12"/>
          <w:color w:val="000000"/>
          <w:sz w:val="24"/>
        </w:rPr>
        <w:t>roximate reconstruction to show how the projection affects the data</w:t>
      </w:r>
      <w:r>
        <w:rPr>
          <w:rFonts w:ascii="CMR12" w:eastAsiaTheme="minorHAnsi" w:hAnsi="CMR12" w:cs="CMR12"/>
          <w:color w:val="000000"/>
          <w:sz w:val="24"/>
        </w:rPr>
        <w:t>. The pr</w:t>
      </w:r>
      <w:r>
        <w:rPr>
          <w:rFonts w:ascii="CMR12" w:eastAsiaTheme="minorHAnsi" w:hAnsi="CMR12" w:cs="CMR12"/>
          <w:color w:val="000000"/>
          <w:sz w:val="24"/>
        </w:rPr>
        <w:t>ojection eff</w:t>
      </w:r>
      <w:r>
        <w:rPr>
          <w:rFonts w:ascii="CMR12" w:eastAsiaTheme="minorHAnsi" w:hAnsi="CMR12" w:cs="CMR12"/>
          <w:color w:val="000000"/>
          <w:sz w:val="24"/>
        </w:rPr>
        <w:t>ective</w:t>
      </w:r>
      <w:r>
        <w:rPr>
          <w:rFonts w:ascii="CMR12" w:eastAsiaTheme="minorHAnsi" w:hAnsi="CMR12" w:cs="CMR12"/>
          <w:color w:val="000000"/>
          <w:sz w:val="24"/>
        </w:rPr>
        <w:t xml:space="preserve">ly only retains the information </w:t>
      </w:r>
      <w:r>
        <w:rPr>
          <w:rFonts w:ascii="CMR12" w:eastAsiaTheme="minorHAnsi" w:hAnsi="CMR12" w:cs="CMR12"/>
          <w:color w:val="000000"/>
          <w:sz w:val="24"/>
        </w:rPr>
        <w:t xml:space="preserve">in the direction given by </w:t>
      </w:r>
      <w:r>
        <w:rPr>
          <w:rFonts w:ascii="CMMI12" w:eastAsiaTheme="minorHAnsi" w:hAnsi="CMMI12" w:cs="CMMI12"/>
          <w:color w:val="000000"/>
          <w:sz w:val="24"/>
        </w:rPr>
        <w:t>U</w:t>
      </w:r>
      <w:r>
        <w:rPr>
          <w:rFonts w:ascii="CMR8" w:eastAsiaTheme="minorHAnsi" w:hAnsi="CMR8" w:cs="CMR8"/>
          <w:color w:val="000000"/>
          <w:sz w:val="16"/>
          <w:szCs w:val="16"/>
        </w:rPr>
        <w:t>1</w:t>
      </w:r>
      <w:r>
        <w:rPr>
          <w:rFonts w:ascii="CMR12" w:eastAsiaTheme="minorHAnsi" w:hAnsi="CMR12" w:cs="CMR12"/>
          <w:color w:val="000000"/>
          <w:sz w:val="24"/>
        </w:rPr>
        <w:t>.</w:t>
      </w:r>
    </w:p>
    <w:p w14:paraId="33C2DDE0" w14:textId="77777777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4DC6521D" w14:textId="5FD47A42" w:rsidR="00EB3FB1" w:rsidRP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</w:pPr>
      <w:r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7.</w:t>
      </w:r>
      <w:r w:rsidRPr="00EB3FB1"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 xml:space="preserve"> Face Image Dataset</w:t>
      </w:r>
    </w:p>
    <w:p w14:paraId="40870000" w14:textId="19E0C9ED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In this part of the exercise, you will run P</w:t>
      </w:r>
      <w:r>
        <w:rPr>
          <w:rFonts w:ascii="CMR12" w:eastAsiaTheme="minorHAnsi" w:hAnsi="CMR12" w:cs="CMR12"/>
          <w:color w:val="000000"/>
          <w:sz w:val="24"/>
        </w:rPr>
        <w:t xml:space="preserve">CA on face images to see how it </w:t>
      </w:r>
      <w:r>
        <w:rPr>
          <w:rFonts w:ascii="CMR12" w:eastAsiaTheme="minorHAnsi" w:hAnsi="CMR12" w:cs="CMR12"/>
          <w:color w:val="000000"/>
          <w:sz w:val="24"/>
        </w:rPr>
        <w:t xml:space="preserve">can be used in practice for dimension reduction. The dataset </w:t>
      </w:r>
      <w:r>
        <w:rPr>
          <w:rFonts w:ascii="CMTT12" w:eastAsiaTheme="minorHAnsi" w:hAnsi="CMTT12" w:cs="CMTT12"/>
          <w:color w:val="000000"/>
          <w:sz w:val="24"/>
        </w:rPr>
        <w:t>ex7faces.mat</w:t>
      </w:r>
      <w:r>
        <w:rPr>
          <w:rFonts w:ascii="CMR12" w:eastAsiaTheme="minorHAnsi" w:hAnsi="CMR12" w:cs="CMR12"/>
          <w:color w:val="000000"/>
          <w:sz w:val="24"/>
        </w:rPr>
        <w:t xml:space="preserve"> </w:t>
      </w:r>
      <w:r>
        <w:rPr>
          <w:rFonts w:ascii="CMR12" w:eastAsiaTheme="minorHAnsi" w:hAnsi="CMR12" w:cs="CMR12"/>
          <w:color w:val="000000"/>
          <w:sz w:val="24"/>
        </w:rPr>
        <w:t>contains a dataset</w:t>
      </w:r>
      <w:r>
        <w:rPr>
          <w:rFonts w:ascii="CMR8" w:eastAsiaTheme="minorHAnsi" w:hAnsi="CMR8" w:cs="CMR8"/>
          <w:color w:val="FF0000"/>
          <w:sz w:val="16"/>
          <w:szCs w:val="16"/>
        </w:rPr>
        <w:t xml:space="preserve"> </w:t>
      </w:r>
      <w:r>
        <w:rPr>
          <w:rFonts w:ascii="CMTT12" w:eastAsiaTheme="minorHAnsi" w:hAnsi="CMTT12" w:cs="CMTT12"/>
          <w:color w:val="000000"/>
          <w:sz w:val="24"/>
        </w:rPr>
        <w:t xml:space="preserve">X </w:t>
      </w:r>
      <w:r>
        <w:rPr>
          <w:rFonts w:ascii="CMR12" w:eastAsiaTheme="minorHAnsi" w:hAnsi="CMR12" w:cs="CMR12"/>
          <w:color w:val="000000"/>
          <w:sz w:val="24"/>
        </w:rPr>
        <w:t xml:space="preserve">of face images, each 32x32 in grayscale. Each row </w:t>
      </w:r>
      <w:r>
        <w:rPr>
          <w:rFonts w:ascii="CMR12" w:eastAsiaTheme="minorHAnsi" w:hAnsi="CMR12" w:cs="CMR12"/>
          <w:color w:val="000000"/>
          <w:sz w:val="24"/>
        </w:rPr>
        <w:t xml:space="preserve">of </w:t>
      </w:r>
      <w:r>
        <w:rPr>
          <w:rFonts w:ascii="CMTT12" w:eastAsiaTheme="minorHAnsi" w:hAnsi="CMTT12" w:cs="CMTT12"/>
          <w:color w:val="000000"/>
          <w:sz w:val="24"/>
        </w:rPr>
        <w:t xml:space="preserve">X </w:t>
      </w:r>
      <w:r>
        <w:rPr>
          <w:rFonts w:ascii="CMR12" w:eastAsiaTheme="minorHAnsi" w:hAnsi="CMR12" w:cs="CMR12"/>
          <w:color w:val="000000"/>
          <w:sz w:val="24"/>
        </w:rPr>
        <w:t>corresponds to one face image (a row v</w:t>
      </w:r>
      <w:r w:rsidR="00436664">
        <w:rPr>
          <w:rFonts w:ascii="CMR12" w:eastAsiaTheme="minorHAnsi" w:hAnsi="CMR12" w:cs="CMR12"/>
          <w:color w:val="000000"/>
          <w:sz w:val="24"/>
        </w:rPr>
        <w:t>ector of length 1024). The next step in the script will load and visualize the fi</w:t>
      </w:r>
      <w:r>
        <w:rPr>
          <w:rFonts w:ascii="CMR12" w:eastAsiaTheme="minorHAnsi" w:hAnsi="CMR12" w:cs="CMR12"/>
          <w:color w:val="000000"/>
          <w:sz w:val="24"/>
        </w:rPr>
        <w:t>rst 100 of these face images</w:t>
      </w:r>
      <w:r w:rsidR="00436664">
        <w:rPr>
          <w:rFonts w:ascii="CMR12" w:eastAsiaTheme="minorHAnsi" w:hAnsi="CMR12" w:cs="CMR12"/>
          <w:color w:val="000000"/>
          <w:sz w:val="24"/>
        </w:rPr>
        <w:t>.</w:t>
      </w:r>
    </w:p>
    <w:p w14:paraId="0487E8D7" w14:textId="77777777" w:rsidR="00436664" w:rsidRDefault="00436664" w:rsidP="00436664">
      <w:pPr>
        <w:autoSpaceDE w:val="0"/>
        <w:autoSpaceDN w:val="0"/>
        <w:adjustRightInd w:val="0"/>
        <w:ind w:firstLine="0"/>
        <w:jc w:val="center"/>
        <w:rPr>
          <w:rFonts w:ascii="CMR12" w:eastAsiaTheme="minorHAnsi" w:hAnsi="CMR12" w:cs="CMR12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C7E03A2" wp14:editId="495E2183">
            <wp:extent cx="43910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4EBE" w14:textId="4F004228" w:rsidR="00EB3FB1" w:rsidRDefault="00436664" w:rsidP="00436664">
      <w:pPr>
        <w:autoSpaceDE w:val="0"/>
        <w:autoSpaceDN w:val="0"/>
        <w:adjustRightInd w:val="0"/>
        <w:ind w:firstLine="0"/>
        <w:jc w:val="center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Figure 2</w:t>
      </w:r>
      <w:r w:rsidR="00EB3FB1">
        <w:rPr>
          <w:rFonts w:ascii="CMR12" w:eastAsiaTheme="minorHAnsi" w:hAnsi="CMR12" w:cs="CMR12"/>
          <w:color w:val="000000"/>
          <w:sz w:val="24"/>
        </w:rPr>
        <w:t>: Faces dataset</w:t>
      </w:r>
    </w:p>
    <w:p w14:paraId="6EE69C1F" w14:textId="46B3D418" w:rsidR="00EB3FB1" w:rsidRPr="00436664" w:rsidRDefault="00436664" w:rsidP="00436664">
      <w:pPr>
        <w:autoSpaceDE w:val="0"/>
        <w:autoSpaceDN w:val="0"/>
        <w:adjustRightInd w:val="0"/>
        <w:ind w:firstLine="0"/>
        <w:jc w:val="both"/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</w:pPr>
      <w:r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8.</w:t>
      </w:r>
      <w:r w:rsidR="00EB3FB1" w:rsidRPr="00436664"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 xml:space="preserve"> PCA on Faces</w:t>
      </w:r>
    </w:p>
    <w:p w14:paraId="3C362782" w14:textId="05741CBD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To r</w:t>
      </w:r>
      <w:r w:rsidR="00436664">
        <w:rPr>
          <w:rFonts w:ascii="CMR12" w:eastAsiaTheme="minorHAnsi" w:hAnsi="CMR12" w:cs="CMR12"/>
          <w:color w:val="000000"/>
          <w:sz w:val="24"/>
        </w:rPr>
        <w:t>un PCA on the face dataset, we fi</w:t>
      </w:r>
      <w:r>
        <w:rPr>
          <w:rFonts w:ascii="CMR12" w:eastAsiaTheme="minorHAnsi" w:hAnsi="CMR12" w:cs="CMR12"/>
          <w:color w:val="000000"/>
          <w:sz w:val="24"/>
        </w:rPr>
        <w:t>rst norma</w:t>
      </w:r>
      <w:r w:rsidR="00436664">
        <w:rPr>
          <w:rFonts w:ascii="CMR12" w:eastAsiaTheme="minorHAnsi" w:hAnsi="CMR12" w:cs="CMR12"/>
          <w:color w:val="000000"/>
          <w:sz w:val="24"/>
        </w:rPr>
        <w:t xml:space="preserve">lize the dataset by subtracting </w:t>
      </w:r>
      <w:r>
        <w:rPr>
          <w:rFonts w:ascii="CMR12" w:eastAsiaTheme="minorHAnsi" w:hAnsi="CMR12" w:cs="CMR12"/>
          <w:color w:val="000000"/>
          <w:sz w:val="24"/>
        </w:rPr>
        <w:t xml:space="preserve">the mean of each feature from the data matrix </w:t>
      </w:r>
      <w:r>
        <w:rPr>
          <w:rFonts w:ascii="CMTT12" w:eastAsiaTheme="minorHAnsi" w:hAnsi="CMTT12" w:cs="CMTT12"/>
          <w:color w:val="000000"/>
          <w:sz w:val="24"/>
        </w:rPr>
        <w:t>X</w:t>
      </w:r>
      <w:r>
        <w:rPr>
          <w:rFonts w:ascii="CMR12" w:eastAsiaTheme="minorHAnsi" w:hAnsi="CMR12" w:cs="CMR12"/>
          <w:color w:val="000000"/>
          <w:sz w:val="24"/>
        </w:rPr>
        <w:t xml:space="preserve">. The script </w:t>
      </w:r>
      <w:r w:rsidR="00436664">
        <w:rPr>
          <w:rFonts w:ascii="CMR12" w:eastAsiaTheme="minorHAnsi" w:hAnsi="CMR12" w:cs="CMR12"/>
          <w:color w:val="000000"/>
          <w:sz w:val="24"/>
        </w:rPr>
        <w:t xml:space="preserve">will </w:t>
      </w:r>
      <w:r>
        <w:rPr>
          <w:rFonts w:ascii="CMR12" w:eastAsiaTheme="minorHAnsi" w:hAnsi="CMR12" w:cs="CMR12"/>
          <w:color w:val="000000"/>
          <w:sz w:val="24"/>
        </w:rPr>
        <w:t>do this for you and then run your PCA co</w:t>
      </w:r>
      <w:r w:rsidR="00436664">
        <w:rPr>
          <w:rFonts w:ascii="CMR12" w:eastAsiaTheme="minorHAnsi" w:hAnsi="CMR12" w:cs="CMR12"/>
          <w:color w:val="000000"/>
          <w:sz w:val="24"/>
        </w:rPr>
        <w:t xml:space="preserve">de. After running PCA, you will </w:t>
      </w:r>
      <w:r>
        <w:rPr>
          <w:rFonts w:ascii="CMR12" w:eastAsiaTheme="minorHAnsi" w:hAnsi="CMR12" w:cs="CMR12"/>
          <w:color w:val="000000"/>
          <w:sz w:val="24"/>
        </w:rPr>
        <w:t>obtain the principal components of the data</w:t>
      </w:r>
      <w:r w:rsidR="00436664">
        <w:rPr>
          <w:rFonts w:ascii="CMR12" w:eastAsiaTheme="minorHAnsi" w:hAnsi="CMR12" w:cs="CMR12"/>
          <w:color w:val="000000"/>
          <w:sz w:val="24"/>
        </w:rPr>
        <w:t xml:space="preserve">set. Notice that each principal </w:t>
      </w:r>
      <w:r>
        <w:rPr>
          <w:rFonts w:ascii="CMR12" w:eastAsiaTheme="minorHAnsi" w:hAnsi="CMR12" w:cs="CMR12"/>
          <w:color w:val="000000"/>
          <w:sz w:val="24"/>
        </w:rPr>
        <w:t xml:space="preserve">component in </w:t>
      </w:r>
      <w:r>
        <w:rPr>
          <w:rFonts w:ascii="CMTT12" w:eastAsiaTheme="minorHAnsi" w:hAnsi="CMTT12" w:cs="CMTT12"/>
          <w:color w:val="000000"/>
          <w:sz w:val="24"/>
        </w:rPr>
        <w:t xml:space="preserve">U </w:t>
      </w:r>
      <w:r>
        <w:rPr>
          <w:rFonts w:ascii="CMR12" w:eastAsiaTheme="minorHAnsi" w:hAnsi="CMR12" w:cs="CMR12"/>
          <w:color w:val="000000"/>
          <w:sz w:val="24"/>
        </w:rPr>
        <w:t xml:space="preserve">(each row) is a vector of length </w:t>
      </w:r>
      <w:r>
        <w:rPr>
          <w:rFonts w:ascii="CMMI12" w:eastAsiaTheme="minorHAnsi" w:hAnsi="CMMI12" w:cs="CMMI12"/>
          <w:color w:val="000000"/>
          <w:sz w:val="24"/>
        </w:rPr>
        <w:t xml:space="preserve">n </w:t>
      </w:r>
      <w:r>
        <w:rPr>
          <w:rFonts w:ascii="CMR12" w:eastAsiaTheme="minorHAnsi" w:hAnsi="CMR12" w:cs="CMR12"/>
          <w:color w:val="000000"/>
          <w:sz w:val="24"/>
        </w:rPr>
        <w:t>(where for the face dataset,</w:t>
      </w:r>
    </w:p>
    <w:p w14:paraId="0753525C" w14:textId="34579ED3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MI12" w:eastAsiaTheme="minorHAnsi" w:hAnsi="CMMI12" w:cs="CMMI12"/>
          <w:color w:val="000000"/>
          <w:sz w:val="24"/>
        </w:rPr>
        <w:t xml:space="preserve">n </w:t>
      </w:r>
      <w:r>
        <w:rPr>
          <w:rFonts w:ascii="CMR12" w:eastAsiaTheme="minorHAnsi" w:hAnsi="CMR12" w:cs="CMR12"/>
          <w:color w:val="000000"/>
          <w:sz w:val="24"/>
        </w:rPr>
        <w:t>= 1024). It turns out that we can visualiz</w:t>
      </w:r>
      <w:r w:rsidR="00436664">
        <w:rPr>
          <w:rFonts w:ascii="CMR12" w:eastAsiaTheme="minorHAnsi" w:hAnsi="CMR12" w:cs="CMR12"/>
          <w:color w:val="000000"/>
          <w:sz w:val="24"/>
        </w:rPr>
        <w:t xml:space="preserve">e these principal components by </w:t>
      </w:r>
      <w:r>
        <w:rPr>
          <w:rFonts w:ascii="CMR12" w:eastAsiaTheme="minorHAnsi" w:hAnsi="CMR12" w:cs="CMR12"/>
          <w:color w:val="000000"/>
          <w:sz w:val="24"/>
        </w:rPr>
        <w:t>r</w:t>
      </w:r>
      <w:r w:rsidR="00436664">
        <w:rPr>
          <w:rFonts w:ascii="CMR12" w:eastAsiaTheme="minorHAnsi" w:hAnsi="CMR12" w:cs="CMR12"/>
          <w:color w:val="000000"/>
          <w:sz w:val="24"/>
        </w:rPr>
        <w:t>eshaping each of them into a 32x</w:t>
      </w:r>
      <w:r>
        <w:rPr>
          <w:rFonts w:ascii="CMR12" w:eastAsiaTheme="minorHAnsi" w:hAnsi="CMR12" w:cs="CMR12"/>
          <w:color w:val="000000"/>
          <w:sz w:val="24"/>
        </w:rPr>
        <w:t>32 matrix</w:t>
      </w:r>
      <w:r w:rsidR="00436664">
        <w:rPr>
          <w:rFonts w:ascii="CMR12" w:eastAsiaTheme="minorHAnsi" w:hAnsi="CMR12" w:cs="CMR12"/>
          <w:color w:val="000000"/>
          <w:sz w:val="24"/>
        </w:rPr>
        <w:t xml:space="preserve"> that corresponds to the pixels </w:t>
      </w:r>
      <w:r>
        <w:rPr>
          <w:rFonts w:ascii="CMR12" w:eastAsiaTheme="minorHAnsi" w:hAnsi="CMR12" w:cs="CMR12"/>
          <w:color w:val="000000"/>
          <w:sz w:val="24"/>
        </w:rPr>
        <w:t>in t</w:t>
      </w:r>
      <w:r w:rsidR="00436664">
        <w:rPr>
          <w:rFonts w:ascii="CMR12" w:eastAsiaTheme="minorHAnsi" w:hAnsi="CMR12" w:cs="CMR12"/>
          <w:color w:val="000000"/>
          <w:sz w:val="24"/>
        </w:rPr>
        <w:t xml:space="preserve">he original dataset. The script displays the first 36 principal </w:t>
      </w:r>
      <w:r>
        <w:rPr>
          <w:rFonts w:ascii="CMR12" w:eastAsiaTheme="minorHAnsi" w:hAnsi="CMR12" w:cs="CMR12"/>
          <w:color w:val="000000"/>
          <w:sz w:val="24"/>
        </w:rPr>
        <w:t>components that describe the largest v</w:t>
      </w:r>
      <w:r w:rsidR="00436664">
        <w:rPr>
          <w:rFonts w:ascii="CMR12" w:eastAsiaTheme="minorHAnsi" w:hAnsi="CMR12" w:cs="CMR12"/>
          <w:color w:val="000000"/>
          <w:sz w:val="24"/>
        </w:rPr>
        <w:t xml:space="preserve">ariations. If you want, you </w:t>
      </w:r>
      <w:r>
        <w:rPr>
          <w:rFonts w:ascii="CMR12" w:eastAsiaTheme="minorHAnsi" w:hAnsi="CMR12" w:cs="CMR12"/>
          <w:color w:val="000000"/>
          <w:sz w:val="24"/>
        </w:rPr>
        <w:t xml:space="preserve">can also change the code to display more </w:t>
      </w:r>
      <w:r w:rsidR="00436664">
        <w:rPr>
          <w:rFonts w:ascii="CMR12" w:eastAsiaTheme="minorHAnsi" w:hAnsi="CMR12" w:cs="CMR12"/>
          <w:color w:val="000000"/>
          <w:sz w:val="24"/>
        </w:rPr>
        <w:t xml:space="preserve">principal components to see how </w:t>
      </w:r>
      <w:r>
        <w:rPr>
          <w:rFonts w:ascii="CMR12" w:eastAsiaTheme="minorHAnsi" w:hAnsi="CMR12" w:cs="CMR12"/>
          <w:color w:val="000000"/>
          <w:sz w:val="24"/>
        </w:rPr>
        <w:t>they capture more and more details.</w:t>
      </w:r>
    </w:p>
    <w:p w14:paraId="26FA9308" w14:textId="77777777" w:rsidR="00436664" w:rsidRDefault="00436664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228B50A4" w14:textId="7EB70CA3" w:rsidR="00EB3FB1" w:rsidRPr="00436664" w:rsidRDefault="00436664" w:rsidP="00436664">
      <w:pPr>
        <w:autoSpaceDE w:val="0"/>
        <w:autoSpaceDN w:val="0"/>
        <w:adjustRightInd w:val="0"/>
        <w:ind w:firstLine="0"/>
        <w:jc w:val="both"/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</w:pPr>
      <w:r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>9.</w:t>
      </w:r>
      <w:r w:rsidR="00EB3FB1" w:rsidRPr="00436664">
        <w:rPr>
          <w:rFonts w:asciiTheme="minorBidi" w:hAnsiTheme="minorBidi" w:cstheme="minorBidi"/>
          <w:b/>
          <w:bCs/>
          <w:iCs/>
          <w:color w:val="0070C0"/>
          <w:sz w:val="32"/>
          <w:szCs w:val="18"/>
        </w:rPr>
        <w:t xml:space="preserve"> Dimensionality Reduction</w:t>
      </w:r>
    </w:p>
    <w:p w14:paraId="2B33D1DC" w14:textId="66118704" w:rsidR="00EB3FB1" w:rsidRDefault="00EB3FB1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Now that you have computed the principal c</w:t>
      </w:r>
      <w:r w:rsidR="00436664">
        <w:rPr>
          <w:rFonts w:ascii="CMR12" w:eastAsiaTheme="minorHAnsi" w:hAnsi="CMR12" w:cs="CMR12"/>
          <w:color w:val="000000"/>
          <w:sz w:val="24"/>
        </w:rPr>
        <w:t xml:space="preserve">omponents for the face dataset, </w:t>
      </w:r>
      <w:r>
        <w:rPr>
          <w:rFonts w:ascii="CMR12" w:eastAsiaTheme="minorHAnsi" w:hAnsi="CMR12" w:cs="CMR12"/>
          <w:color w:val="000000"/>
          <w:sz w:val="24"/>
        </w:rPr>
        <w:t>you can use it to reduce the dimension of the f</w:t>
      </w:r>
      <w:r w:rsidR="00436664">
        <w:rPr>
          <w:rFonts w:ascii="CMR12" w:eastAsiaTheme="minorHAnsi" w:hAnsi="CMR12" w:cs="CMR12"/>
          <w:color w:val="000000"/>
          <w:sz w:val="24"/>
        </w:rPr>
        <w:t xml:space="preserve">ace dataset. This allows you to </w:t>
      </w:r>
      <w:r>
        <w:rPr>
          <w:rFonts w:ascii="CMR12" w:eastAsiaTheme="minorHAnsi" w:hAnsi="CMR12" w:cs="CMR12"/>
          <w:color w:val="000000"/>
          <w:sz w:val="24"/>
        </w:rPr>
        <w:t>use your learning algorithm with a smaller in</w:t>
      </w:r>
      <w:r w:rsidR="00436664">
        <w:rPr>
          <w:rFonts w:ascii="CMR12" w:eastAsiaTheme="minorHAnsi" w:hAnsi="CMR12" w:cs="CMR12"/>
          <w:color w:val="000000"/>
          <w:sz w:val="24"/>
        </w:rPr>
        <w:t xml:space="preserve">put size (e.g., 100 dimensions) </w:t>
      </w:r>
      <w:r>
        <w:rPr>
          <w:rFonts w:ascii="CMR12" w:eastAsiaTheme="minorHAnsi" w:hAnsi="CMR12" w:cs="CMR12"/>
          <w:color w:val="000000"/>
          <w:sz w:val="24"/>
        </w:rPr>
        <w:t xml:space="preserve">instead of the original 1024 dimensions. This </w:t>
      </w:r>
      <w:r w:rsidR="00436664">
        <w:rPr>
          <w:rFonts w:ascii="CMR12" w:eastAsiaTheme="minorHAnsi" w:hAnsi="CMR12" w:cs="CMR12"/>
          <w:color w:val="000000"/>
          <w:sz w:val="24"/>
        </w:rPr>
        <w:t xml:space="preserve">can help speed up your learning </w:t>
      </w:r>
      <w:r>
        <w:rPr>
          <w:rFonts w:ascii="CMR12" w:eastAsiaTheme="minorHAnsi" w:hAnsi="CMR12" w:cs="CMR12"/>
          <w:color w:val="000000"/>
          <w:sz w:val="24"/>
        </w:rPr>
        <w:t>algorithm.</w:t>
      </w:r>
    </w:p>
    <w:p w14:paraId="49758004" w14:textId="77777777" w:rsidR="00436664" w:rsidRDefault="00436664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</w:p>
    <w:p w14:paraId="5A504CA2" w14:textId="0BA9F53A" w:rsidR="00EB3FB1" w:rsidRDefault="00436664" w:rsidP="00436664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lastRenderedPageBreak/>
        <w:t xml:space="preserve">The next part in the script </w:t>
      </w:r>
      <w:r w:rsidR="00EB3FB1">
        <w:rPr>
          <w:rFonts w:ascii="CMR12" w:eastAsiaTheme="minorHAnsi" w:hAnsi="CMR12" w:cs="CMR12"/>
          <w:color w:val="000000"/>
          <w:sz w:val="24"/>
        </w:rPr>
        <w:t>will project</w:t>
      </w:r>
      <w:r>
        <w:rPr>
          <w:rFonts w:ascii="CMR12" w:eastAsiaTheme="minorHAnsi" w:hAnsi="CMR12" w:cs="CMR12"/>
          <w:color w:val="000000"/>
          <w:sz w:val="24"/>
        </w:rPr>
        <w:t xml:space="preserve"> the face dataset onto only the fi</w:t>
      </w:r>
      <w:r w:rsidR="00EB3FB1">
        <w:rPr>
          <w:rFonts w:ascii="CMR12" w:eastAsiaTheme="minorHAnsi" w:hAnsi="CMR12" w:cs="CMR12"/>
          <w:color w:val="000000"/>
          <w:sz w:val="24"/>
        </w:rPr>
        <w:t>rst 100 principal components. Concretely, e</w:t>
      </w:r>
      <w:r>
        <w:rPr>
          <w:rFonts w:ascii="CMR12" w:eastAsiaTheme="minorHAnsi" w:hAnsi="CMR12" w:cs="CMR12"/>
          <w:color w:val="000000"/>
          <w:sz w:val="24"/>
        </w:rPr>
        <w:t xml:space="preserve">ach face image is now described </w:t>
      </w:r>
      <w:r w:rsidR="00EB3FB1">
        <w:rPr>
          <w:rFonts w:ascii="CMR12" w:eastAsiaTheme="minorHAnsi" w:hAnsi="CMR12" w:cs="CMR12"/>
          <w:color w:val="000000"/>
          <w:sz w:val="24"/>
        </w:rPr>
        <w:t xml:space="preserve">by a vector </w:t>
      </w:r>
      <w:r>
        <w:rPr>
          <w:rFonts w:ascii="CMMI12" w:eastAsiaTheme="minorHAnsi" w:hAnsi="CMMI12" w:cs="CMMI12"/>
          <w:color w:val="000000"/>
          <w:sz w:val="24"/>
        </w:rPr>
        <w:t>of 100 dimensions</w:t>
      </w:r>
      <w:r w:rsidR="00EB3FB1">
        <w:rPr>
          <w:rFonts w:ascii="CMR12" w:eastAsiaTheme="minorHAnsi" w:hAnsi="CMR12" w:cs="CMR12"/>
          <w:color w:val="000000"/>
          <w:sz w:val="24"/>
        </w:rPr>
        <w:t>.</w:t>
      </w:r>
    </w:p>
    <w:p w14:paraId="117C33B0" w14:textId="2F486B31" w:rsidR="00B51147" w:rsidRDefault="00EB3FB1" w:rsidP="00B51147">
      <w:pPr>
        <w:autoSpaceDE w:val="0"/>
        <w:autoSpaceDN w:val="0"/>
        <w:adjustRightInd w:val="0"/>
        <w:ind w:firstLine="0"/>
        <w:jc w:val="both"/>
        <w:rPr>
          <w:rFonts w:ascii="CMR12" w:eastAsiaTheme="minorHAnsi" w:hAnsi="CMR12" w:cs="CMR12"/>
          <w:color w:val="000000"/>
          <w:sz w:val="24"/>
        </w:rPr>
      </w:pPr>
      <w:r>
        <w:rPr>
          <w:rFonts w:ascii="CMR12" w:eastAsiaTheme="minorHAnsi" w:hAnsi="CMR12" w:cs="CMR12"/>
          <w:color w:val="000000"/>
          <w:sz w:val="24"/>
        </w:rPr>
        <w:t>To understand what is lost in the dimension reduction, you can recover</w:t>
      </w:r>
      <w:r w:rsidR="00436664">
        <w:rPr>
          <w:rFonts w:ascii="CMR12" w:eastAsiaTheme="minorHAnsi" w:hAnsi="CMR12" w:cs="CMR12"/>
          <w:color w:val="000000"/>
          <w:sz w:val="24"/>
        </w:rPr>
        <w:t xml:space="preserve"> </w:t>
      </w:r>
      <w:r>
        <w:rPr>
          <w:rFonts w:ascii="CMR12" w:eastAsiaTheme="minorHAnsi" w:hAnsi="CMR12" w:cs="CMR12"/>
          <w:color w:val="000000"/>
          <w:sz w:val="24"/>
        </w:rPr>
        <w:t>the data using</w:t>
      </w:r>
      <w:r w:rsidR="00436664">
        <w:rPr>
          <w:rFonts w:ascii="CMR12" w:eastAsiaTheme="minorHAnsi" w:hAnsi="CMR12" w:cs="CMR12"/>
          <w:color w:val="000000"/>
          <w:sz w:val="24"/>
        </w:rPr>
        <w:t xml:space="preserve"> only the projected dataset. In the script, an approximate </w:t>
      </w:r>
      <w:r>
        <w:rPr>
          <w:rFonts w:ascii="CMR12" w:eastAsiaTheme="minorHAnsi" w:hAnsi="CMR12" w:cs="CMR12"/>
          <w:color w:val="000000"/>
          <w:sz w:val="24"/>
        </w:rPr>
        <w:t>recovery of the data is performed and the ori</w:t>
      </w:r>
      <w:r w:rsidR="00436664">
        <w:rPr>
          <w:rFonts w:ascii="CMR12" w:eastAsiaTheme="minorHAnsi" w:hAnsi="CMR12" w:cs="CMR12"/>
          <w:color w:val="000000"/>
          <w:sz w:val="24"/>
        </w:rPr>
        <w:t xml:space="preserve">ginal and projected face images </w:t>
      </w:r>
      <w:r>
        <w:rPr>
          <w:rFonts w:ascii="CMR12" w:eastAsiaTheme="minorHAnsi" w:hAnsi="CMR12" w:cs="CMR12"/>
          <w:color w:val="000000"/>
          <w:sz w:val="24"/>
        </w:rPr>
        <w:t>are</w:t>
      </w:r>
      <w:r w:rsidR="00436664">
        <w:rPr>
          <w:rFonts w:ascii="CMR12" w:eastAsiaTheme="minorHAnsi" w:hAnsi="CMR12" w:cs="CMR12"/>
          <w:color w:val="000000"/>
          <w:sz w:val="24"/>
        </w:rPr>
        <w:t xml:space="preserve"> displayed side by side</w:t>
      </w:r>
      <w:r w:rsidR="00B51147">
        <w:rPr>
          <w:rFonts w:ascii="CMR12" w:eastAsiaTheme="minorHAnsi" w:hAnsi="CMR12" w:cs="CMR12"/>
          <w:color w:val="000000"/>
          <w:sz w:val="24"/>
        </w:rPr>
        <w:t>.</w:t>
      </w:r>
    </w:p>
    <w:p w14:paraId="756B4524" w14:textId="5BCF5EF8" w:rsidR="00B51147" w:rsidRDefault="00B51147" w:rsidP="00B51147">
      <w:pPr>
        <w:autoSpaceDE w:val="0"/>
        <w:autoSpaceDN w:val="0"/>
        <w:adjustRightInd w:val="0"/>
        <w:ind w:firstLine="0"/>
        <w:jc w:val="both"/>
      </w:pPr>
      <w:r>
        <w:rPr>
          <w:rFonts w:ascii="CMR12" w:eastAsiaTheme="minorHAnsi" w:hAnsi="CMR12" w:cs="CMR12"/>
          <w:color w:val="000000"/>
          <w:sz w:val="24"/>
        </w:rPr>
        <w:br/>
        <w:t>*</w:t>
      </w:r>
      <w:bookmarkStart w:id="1" w:name="_GoBack"/>
      <w:r w:rsidRPr="00B51147">
        <w:rPr>
          <w:rFonts w:ascii="CMR12" w:eastAsiaTheme="minorHAnsi" w:hAnsi="CMR12" w:cs="CMR12"/>
          <w:b/>
          <w:bCs/>
          <w:i/>
          <w:iCs/>
          <w:color w:val="000000"/>
          <w:sz w:val="24"/>
        </w:rPr>
        <w:t>This lab is adopted from Stanford’s CS229 Andrew NG lecture notes.</w:t>
      </w:r>
      <w:bookmarkEnd w:id="1"/>
    </w:p>
    <w:sectPr w:rsidR="00B51147" w:rsidSect="00436664">
      <w:headerReference w:type="default" r:id="rId10"/>
      <w:footerReference w:type="default" r:id="rId11"/>
      <w:pgSz w:w="12240" w:h="15840"/>
      <w:pgMar w:top="1440" w:right="1620" w:bottom="90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FB772" w14:textId="77777777" w:rsidR="009E76AE" w:rsidRDefault="009E76AE">
      <w:r>
        <w:separator/>
      </w:r>
    </w:p>
  </w:endnote>
  <w:endnote w:type="continuationSeparator" w:id="0">
    <w:p w14:paraId="26B287AA" w14:textId="77777777" w:rsidR="009E76AE" w:rsidRDefault="009E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wiss911 XCm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828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07EE87" w14:textId="77777777" w:rsidR="006C4BFD" w:rsidRDefault="00CF4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1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5692D3" w14:textId="77777777" w:rsidR="006C4BFD" w:rsidRDefault="009E76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3A53B" w14:textId="77777777" w:rsidR="009E76AE" w:rsidRDefault="009E76AE">
      <w:r>
        <w:separator/>
      </w:r>
    </w:p>
  </w:footnote>
  <w:footnote w:type="continuationSeparator" w:id="0">
    <w:p w14:paraId="6EF1E8D7" w14:textId="77777777" w:rsidR="009E76AE" w:rsidRDefault="009E7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57FCA" w14:textId="77777777" w:rsidR="006C4BFD" w:rsidRDefault="009E76AE" w:rsidP="006C4BFD">
    <w:pPr>
      <w:pStyle w:val="Header"/>
    </w:pPr>
  </w:p>
  <w:p w14:paraId="1DC4557B" w14:textId="77777777" w:rsidR="006C4BFD" w:rsidRDefault="009E76AE" w:rsidP="006C4BFD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4697B"/>
    <w:multiLevelType w:val="hybridMultilevel"/>
    <w:tmpl w:val="D2F8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DA"/>
    <w:rsid w:val="0009546F"/>
    <w:rsid w:val="00144AF8"/>
    <w:rsid w:val="001844E3"/>
    <w:rsid w:val="001E06C9"/>
    <w:rsid w:val="002566F9"/>
    <w:rsid w:val="0028367D"/>
    <w:rsid w:val="002913D8"/>
    <w:rsid w:val="00390231"/>
    <w:rsid w:val="00436664"/>
    <w:rsid w:val="00751F4D"/>
    <w:rsid w:val="0077576B"/>
    <w:rsid w:val="007F72C4"/>
    <w:rsid w:val="0083231D"/>
    <w:rsid w:val="00844FBB"/>
    <w:rsid w:val="008C33EC"/>
    <w:rsid w:val="00985176"/>
    <w:rsid w:val="009E76AE"/>
    <w:rsid w:val="00AA370A"/>
    <w:rsid w:val="00B12CA6"/>
    <w:rsid w:val="00B51147"/>
    <w:rsid w:val="00BC454A"/>
    <w:rsid w:val="00C85279"/>
    <w:rsid w:val="00CF4FC1"/>
    <w:rsid w:val="00D10B49"/>
    <w:rsid w:val="00D40FDA"/>
    <w:rsid w:val="00D762FE"/>
    <w:rsid w:val="00E6370C"/>
    <w:rsid w:val="00EB3FB1"/>
    <w:rsid w:val="00F317D0"/>
    <w:rsid w:val="00FA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3464"/>
  <w15:chartTrackingRefBased/>
  <w15:docId w15:val="{20E3E4FC-BD9A-4DAF-A29E-72866AC4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7D0"/>
    <w:pPr>
      <w:spacing w:after="0" w:line="240" w:lineRule="auto"/>
      <w:ind w:firstLine="360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17D0"/>
    <w:pPr>
      <w:tabs>
        <w:tab w:val="center" w:pos="4320"/>
        <w:tab w:val="right" w:pos="8640"/>
      </w:tabs>
      <w:ind w:firstLine="0"/>
      <w:jc w:val="center"/>
    </w:pPr>
    <w:rPr>
      <w:rFonts w:ascii="Swiss911 XCm BT" w:hAnsi="Swiss911 XCm BT"/>
      <w:iCs/>
      <w:sz w:val="3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317D0"/>
    <w:rPr>
      <w:rFonts w:ascii="Swiss911 XCm BT" w:eastAsia="Times New Roman" w:hAnsi="Swiss911 XCm BT" w:cs="Times New Roman"/>
      <w:iCs/>
      <w:sz w:val="36"/>
      <w:szCs w:val="20"/>
    </w:rPr>
  </w:style>
  <w:style w:type="paragraph" w:styleId="Footer">
    <w:name w:val="footer"/>
    <w:basedOn w:val="Normal"/>
    <w:link w:val="FooterChar"/>
    <w:uiPriority w:val="99"/>
    <w:unhideWhenUsed/>
    <w:rsid w:val="00F31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7D0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39"/>
    <w:rsid w:val="00F3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7D0"/>
    <w:pPr>
      <w:spacing w:before="100" w:beforeAutospacing="1" w:after="100" w:afterAutospacing="1"/>
      <w:ind w:firstLine="0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844E3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A4CF8-40A7-469B-AC58-1DF603C8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Mousa</dc:creator>
  <cp:keywords/>
  <dc:description/>
  <cp:lastModifiedBy>Hussein</cp:lastModifiedBy>
  <cp:revision>13</cp:revision>
  <cp:lastPrinted>2018-12-03T00:56:00Z</cp:lastPrinted>
  <dcterms:created xsi:type="dcterms:W3CDTF">2018-10-26T10:26:00Z</dcterms:created>
  <dcterms:modified xsi:type="dcterms:W3CDTF">2018-12-03T00:58:00Z</dcterms:modified>
</cp:coreProperties>
</file>