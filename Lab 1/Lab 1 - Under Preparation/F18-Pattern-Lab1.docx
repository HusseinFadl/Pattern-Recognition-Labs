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916"/>
        <w:tblW w:w="9970" w:type="dxa"/>
        <w:tblLook w:val="0000" w:firstRow="0" w:lastRow="0" w:firstColumn="0" w:lastColumn="0" w:noHBand="0" w:noVBand="0"/>
      </w:tblPr>
      <w:tblGrid>
        <w:gridCol w:w="1165"/>
        <w:gridCol w:w="7295"/>
        <w:gridCol w:w="1510"/>
      </w:tblGrid>
      <w:tr w:rsidR="00E656D6" w:rsidTr="006C4BFD">
        <w:trPr>
          <w:trHeight w:val="537"/>
        </w:trPr>
        <w:tc>
          <w:tcPr>
            <w:tcW w:w="8460" w:type="dxa"/>
            <w:gridSpan w:val="2"/>
          </w:tcPr>
          <w:p w:rsidR="00E656D6" w:rsidRPr="006941FB" w:rsidRDefault="00E656D6" w:rsidP="006C4BFD">
            <w:pPr>
              <w:pStyle w:val="Header"/>
              <w:jc w:val="left"/>
              <w:rPr>
                <w:rFonts w:asciiTheme="minorBidi" w:hAnsiTheme="minorBidi" w:cstheme="minorBidi"/>
                <w:sz w:val="22"/>
                <w:szCs w:val="22"/>
              </w:rPr>
            </w:pPr>
            <w:r w:rsidRPr="006941FB">
              <w:rPr>
                <w:rFonts w:asciiTheme="minorBidi" w:hAnsiTheme="minorBidi" w:cstheme="minorBidi"/>
                <w:sz w:val="22"/>
                <w:szCs w:val="22"/>
              </w:rPr>
              <w:t>Cairo University</w:t>
            </w:r>
          </w:p>
          <w:p w:rsidR="00E656D6" w:rsidRPr="006941FB" w:rsidRDefault="00E656D6" w:rsidP="006C4BFD">
            <w:pPr>
              <w:pStyle w:val="Header"/>
              <w:jc w:val="left"/>
              <w:rPr>
                <w:rFonts w:asciiTheme="minorBidi" w:hAnsiTheme="minorBidi" w:cstheme="minorBidi"/>
                <w:sz w:val="22"/>
                <w:szCs w:val="22"/>
              </w:rPr>
            </w:pPr>
            <w:r w:rsidRPr="006941FB">
              <w:rPr>
                <w:rFonts w:asciiTheme="minorBidi" w:hAnsiTheme="minorBidi" w:cstheme="minorBidi"/>
                <w:sz w:val="22"/>
                <w:szCs w:val="22"/>
              </w:rPr>
              <w:t>Faculty of Engineering</w:t>
            </w:r>
          </w:p>
          <w:p w:rsidR="00E656D6" w:rsidRPr="006941FB" w:rsidRDefault="00E656D6" w:rsidP="006C4BFD">
            <w:pPr>
              <w:pStyle w:val="Header"/>
              <w:jc w:val="left"/>
              <w:rPr>
                <w:rFonts w:asciiTheme="minorBidi" w:hAnsiTheme="minorBidi" w:cstheme="minorBidi"/>
                <w:sz w:val="22"/>
                <w:szCs w:val="22"/>
              </w:rPr>
            </w:pPr>
            <w:r w:rsidRPr="006941FB">
              <w:rPr>
                <w:rFonts w:asciiTheme="minorBidi" w:hAnsiTheme="minorBidi" w:cstheme="minorBidi"/>
                <w:sz w:val="22"/>
                <w:szCs w:val="22"/>
              </w:rPr>
              <w:t>Computer Engineering Department</w:t>
            </w:r>
          </w:p>
        </w:tc>
        <w:tc>
          <w:tcPr>
            <w:tcW w:w="1510" w:type="dxa"/>
          </w:tcPr>
          <w:p w:rsidR="00E656D6" w:rsidRPr="006941FB" w:rsidRDefault="00941C3C" w:rsidP="006C4BFD">
            <w:pPr>
              <w:pStyle w:val="Header"/>
              <w:jc w:val="left"/>
              <w:rPr>
                <w:rFonts w:asciiTheme="minorBidi" w:hAnsiTheme="minorBidi" w:cstheme="minorBidi"/>
                <w:sz w:val="22"/>
                <w:szCs w:val="22"/>
              </w:rPr>
            </w:pPr>
            <w:r>
              <w:rPr>
                <w:rFonts w:asciiTheme="minorBidi" w:hAnsiTheme="minorBidi" w:cstheme="minorBidi"/>
                <w:sz w:val="22"/>
                <w:szCs w:val="22"/>
              </w:rPr>
              <w:softHyphen/>
            </w:r>
            <w:r>
              <w:rPr>
                <w:rFonts w:asciiTheme="minorBidi" w:hAnsiTheme="minorBidi" w:cstheme="minorBidi"/>
                <w:sz w:val="22"/>
                <w:szCs w:val="22"/>
              </w:rPr>
              <w:softHyphen/>
            </w:r>
            <w:r>
              <w:rPr>
                <w:rFonts w:asciiTheme="minorBidi" w:hAnsiTheme="minorBidi" w:cstheme="minorBidi"/>
                <w:sz w:val="22"/>
                <w:szCs w:val="22"/>
              </w:rPr>
              <w:softHyphen/>
            </w:r>
            <w:r>
              <w:rPr>
                <w:rFonts w:asciiTheme="minorBidi" w:hAnsiTheme="minorBidi" w:cstheme="minorBidi"/>
                <w:sz w:val="22"/>
                <w:szCs w:val="22"/>
              </w:rPr>
              <w:softHyphen/>
              <w:t>CMPN450</w:t>
            </w:r>
          </w:p>
          <w:p w:rsidR="00E656D6" w:rsidRPr="006941FB" w:rsidRDefault="00941C3C" w:rsidP="006C4BFD">
            <w:pPr>
              <w:pStyle w:val="Header"/>
              <w:jc w:val="left"/>
              <w:rPr>
                <w:rFonts w:asciiTheme="minorBidi" w:hAnsiTheme="minorBidi" w:cstheme="minorBidi"/>
                <w:sz w:val="22"/>
                <w:szCs w:val="22"/>
              </w:rPr>
            </w:pPr>
            <w:r>
              <w:rPr>
                <w:rFonts w:asciiTheme="minorBidi" w:hAnsiTheme="minorBidi" w:cstheme="minorBidi"/>
                <w:sz w:val="22"/>
                <w:szCs w:val="22"/>
              </w:rPr>
              <w:t>Fall</w:t>
            </w:r>
            <w:r w:rsidR="00E656D6" w:rsidRPr="006941FB">
              <w:rPr>
                <w:rFonts w:asciiTheme="minorBidi" w:hAnsiTheme="minorBidi" w:cstheme="minorBidi"/>
                <w:sz w:val="22"/>
                <w:szCs w:val="22"/>
              </w:rPr>
              <w:t xml:space="preserve"> 2018</w:t>
            </w:r>
          </w:p>
        </w:tc>
      </w:tr>
      <w:tr w:rsidR="00E656D6" w:rsidTr="006C4BFD">
        <w:trPr>
          <w:trHeight w:val="632"/>
        </w:trPr>
        <w:tc>
          <w:tcPr>
            <w:tcW w:w="1165" w:type="dxa"/>
          </w:tcPr>
          <w:p w:rsidR="00E656D6" w:rsidRPr="006E227B" w:rsidRDefault="00E656D6" w:rsidP="006C4BFD">
            <w:pPr>
              <w:pStyle w:val="Header"/>
              <w:jc w:val="left"/>
              <w:rPr>
                <w:rFonts w:asciiTheme="majorBidi" w:hAnsiTheme="majorBidi" w:cstheme="majorBidi"/>
                <w:sz w:val="20"/>
                <w:szCs w:val="12"/>
              </w:rPr>
            </w:pPr>
          </w:p>
        </w:tc>
        <w:tc>
          <w:tcPr>
            <w:tcW w:w="7295" w:type="dxa"/>
            <w:vAlign w:val="center"/>
          </w:tcPr>
          <w:p w:rsidR="00E656D6" w:rsidRPr="006941FB" w:rsidRDefault="00941C3C" w:rsidP="006C4BFD">
            <w:pPr>
              <w:pStyle w:val="Header"/>
              <w:rPr>
                <w:ins w:id="0" w:author="Moda" w:date="2013-09-20T04:04:00Z"/>
                <w:rFonts w:asciiTheme="minorBidi" w:hAnsiTheme="minorBidi" w:cstheme="minorBidi"/>
                <w:b/>
                <w:bCs/>
                <w:color w:val="0070C0"/>
                <w:sz w:val="32"/>
                <w:szCs w:val="18"/>
              </w:rPr>
            </w:pPr>
            <w:r>
              <w:rPr>
                <w:rFonts w:asciiTheme="minorBidi" w:hAnsiTheme="minorBidi" w:cstheme="minorBidi"/>
                <w:b/>
                <w:bCs/>
                <w:color w:val="0070C0"/>
                <w:sz w:val="32"/>
                <w:szCs w:val="18"/>
              </w:rPr>
              <w:t>Pattern Recognition and Neural Networks</w:t>
            </w:r>
            <w:r w:rsidR="00E656D6" w:rsidRPr="006941FB">
              <w:rPr>
                <w:rFonts w:asciiTheme="minorBidi" w:hAnsiTheme="minorBidi" w:cstheme="minorBidi"/>
                <w:b/>
                <w:bCs/>
                <w:color w:val="0070C0"/>
                <w:sz w:val="32"/>
                <w:szCs w:val="18"/>
              </w:rPr>
              <w:t>.</w:t>
            </w:r>
          </w:p>
          <w:p w:rsidR="00E656D6" w:rsidRPr="006E227B" w:rsidRDefault="00E656D6" w:rsidP="00941C3C">
            <w:pPr>
              <w:pStyle w:val="Header"/>
              <w:rPr>
                <w:rFonts w:asciiTheme="majorBidi" w:hAnsiTheme="majorBidi" w:cstheme="majorBidi"/>
              </w:rPr>
            </w:pPr>
            <w:r w:rsidRPr="006941FB">
              <w:rPr>
                <w:rFonts w:asciiTheme="minorBidi" w:hAnsiTheme="minorBidi" w:cstheme="minorBidi"/>
                <w:sz w:val="32"/>
                <w:szCs w:val="18"/>
              </w:rPr>
              <w:t xml:space="preserve">Lab </w:t>
            </w:r>
            <w:r w:rsidR="00941C3C">
              <w:rPr>
                <w:rFonts w:asciiTheme="minorBidi" w:hAnsiTheme="minorBidi" w:cstheme="minorBidi"/>
                <w:sz w:val="32"/>
                <w:szCs w:val="18"/>
              </w:rPr>
              <w:t>1</w:t>
            </w:r>
            <w:r w:rsidR="000F18B6">
              <w:rPr>
                <w:rFonts w:asciiTheme="minorBidi" w:hAnsiTheme="minorBidi" w:cstheme="minorBidi"/>
                <w:sz w:val="32"/>
                <w:szCs w:val="18"/>
              </w:rPr>
              <w:t xml:space="preserve"> – </w:t>
            </w:r>
            <w:r w:rsidR="00941C3C">
              <w:rPr>
                <w:rFonts w:asciiTheme="minorBidi" w:hAnsiTheme="minorBidi" w:cstheme="minorBidi"/>
                <w:sz w:val="32"/>
                <w:szCs w:val="18"/>
              </w:rPr>
              <w:t>Introduction to Python</w:t>
            </w:r>
          </w:p>
        </w:tc>
        <w:tc>
          <w:tcPr>
            <w:tcW w:w="1510" w:type="dxa"/>
            <w:vAlign w:val="center"/>
          </w:tcPr>
          <w:p w:rsidR="00E656D6" w:rsidRPr="006E227B" w:rsidRDefault="00E656D6" w:rsidP="006C4BFD">
            <w:pPr>
              <w:pStyle w:val="Header"/>
              <w:rPr>
                <w:rFonts w:asciiTheme="majorBidi" w:hAnsiTheme="majorBidi" w:cstheme="majorBidi"/>
                <w:sz w:val="24"/>
                <w:szCs w:val="24"/>
              </w:rPr>
            </w:pPr>
          </w:p>
          <w:p w:rsidR="00E656D6" w:rsidRPr="006E227B" w:rsidRDefault="00E656D6" w:rsidP="006C4BFD">
            <w:pPr>
              <w:pStyle w:val="Header"/>
              <w:rPr>
                <w:rFonts w:asciiTheme="majorBidi" w:hAnsiTheme="majorBidi" w:cstheme="majorBidi"/>
                <w:sz w:val="24"/>
                <w:szCs w:val="24"/>
              </w:rPr>
            </w:pPr>
          </w:p>
          <w:p w:rsidR="00E656D6" w:rsidRPr="006E227B" w:rsidRDefault="00E656D6" w:rsidP="006C4BFD">
            <w:pPr>
              <w:pStyle w:val="Header"/>
              <w:rPr>
                <w:rFonts w:asciiTheme="majorBidi" w:hAnsiTheme="majorBidi" w:cstheme="majorBidi"/>
                <w:sz w:val="24"/>
                <w:szCs w:val="24"/>
              </w:rPr>
            </w:pPr>
          </w:p>
          <w:p w:rsidR="00E656D6" w:rsidRPr="006E227B" w:rsidRDefault="00E656D6" w:rsidP="006C4BFD">
            <w:pPr>
              <w:pStyle w:val="Header"/>
              <w:rPr>
                <w:rFonts w:asciiTheme="majorBidi" w:hAnsiTheme="majorBidi" w:cstheme="majorBidi"/>
                <w:sz w:val="24"/>
                <w:szCs w:val="24"/>
              </w:rPr>
            </w:pPr>
          </w:p>
        </w:tc>
      </w:tr>
    </w:tbl>
    <w:p w:rsidR="00795A3A" w:rsidRDefault="00941C3C" w:rsidP="00795A3A">
      <w:pPr>
        <w:pStyle w:val="NormalWeb"/>
        <w:shd w:val="clear" w:color="auto" w:fill="FFFFFF"/>
        <w:spacing w:before="0" w:beforeAutospacing="0" w:after="0" w:afterAutospacing="0"/>
        <w:textAlignment w:val="baseline"/>
        <w:rPr>
          <w:rFonts w:ascii="Arial" w:hAnsi="Arial"/>
          <w:color w:val="000000" w:themeColor="text1"/>
          <w:szCs w:val="28"/>
        </w:rPr>
      </w:pPr>
      <w:r w:rsidRPr="00941C3C">
        <w:rPr>
          <w:rFonts w:ascii="Arial" w:hAnsi="Arial"/>
          <w:color w:val="000000" w:themeColor="text1"/>
          <w:szCs w:val="28"/>
        </w:rPr>
        <w:t>Given file “</w:t>
      </w:r>
      <w:r w:rsidRPr="00941C3C">
        <w:rPr>
          <w:rFonts w:ascii="Arial" w:hAnsi="Arial"/>
          <w:b/>
          <w:bCs/>
          <w:color w:val="000000" w:themeColor="text1"/>
          <w:szCs w:val="28"/>
        </w:rPr>
        <w:t>StudentAnswers.csv</w:t>
      </w:r>
      <w:r w:rsidRPr="00941C3C">
        <w:rPr>
          <w:rFonts w:ascii="Arial" w:hAnsi="Arial"/>
          <w:color w:val="000000" w:themeColor="text1"/>
          <w:szCs w:val="28"/>
        </w:rPr>
        <w:t xml:space="preserve">” that contains </w:t>
      </w:r>
      <w:r>
        <w:rPr>
          <w:rFonts w:ascii="Arial" w:hAnsi="Arial"/>
          <w:color w:val="000000" w:themeColor="text1"/>
          <w:szCs w:val="28"/>
        </w:rPr>
        <w:t xml:space="preserve">answers of 50 students to 8 MCQ </w:t>
      </w:r>
      <w:r w:rsidRPr="00941C3C">
        <w:rPr>
          <w:rFonts w:ascii="Arial" w:hAnsi="Arial"/>
          <w:color w:val="000000" w:themeColor="text1"/>
          <w:szCs w:val="28"/>
        </w:rPr>
        <w:t>questions and the gender of each student. Data in file is as shown i</w:t>
      </w:r>
      <w:r>
        <w:rPr>
          <w:rFonts w:ascii="Arial" w:hAnsi="Arial"/>
          <w:color w:val="000000" w:themeColor="text1"/>
          <w:szCs w:val="28"/>
        </w:rPr>
        <w:t xml:space="preserve">n Figure1, where each row represents the answers of one student. </w:t>
      </w:r>
    </w:p>
    <w:p w:rsidR="00941C3C" w:rsidRDefault="00941C3C" w:rsidP="00795A3A">
      <w:pPr>
        <w:pStyle w:val="NormalWeb"/>
        <w:shd w:val="clear" w:color="auto" w:fill="FFFFFF"/>
        <w:spacing w:before="0" w:beforeAutospacing="0" w:after="0" w:afterAutospacing="0"/>
        <w:textAlignment w:val="baseline"/>
        <w:rPr>
          <w:rFonts w:ascii="Arial" w:hAnsi="Arial"/>
          <w:color w:val="000000" w:themeColor="text1"/>
          <w:szCs w:val="28"/>
        </w:rPr>
      </w:pPr>
    </w:p>
    <w:p w:rsidR="00941C3C" w:rsidRDefault="00941C3C" w:rsidP="00795A3A">
      <w:pPr>
        <w:pStyle w:val="NormalWeb"/>
        <w:shd w:val="clear" w:color="auto" w:fill="FFFFFF"/>
        <w:spacing w:before="0" w:beforeAutospacing="0" w:after="0" w:afterAutospacing="0"/>
        <w:textAlignment w:val="baseline"/>
        <w:rPr>
          <w:rFonts w:ascii="Arial" w:hAnsi="Arial"/>
          <w:color w:val="000000" w:themeColor="text1"/>
          <w:szCs w:val="28"/>
        </w:rPr>
      </w:pPr>
      <w:r w:rsidRPr="00941C3C">
        <w:rPr>
          <w:rFonts w:ascii="Arial" w:hAnsi="Arial"/>
          <w:b/>
          <w:bCs/>
          <w:noProof/>
          <w:color w:val="000000" w:themeColor="text1"/>
          <w:szCs w:val="28"/>
          <w:u w:val="single"/>
        </w:rPr>
        <mc:AlternateContent>
          <mc:Choice Requires="wps">
            <w:drawing>
              <wp:anchor distT="45720" distB="45720" distL="114300" distR="114300" simplePos="0" relativeHeight="251665408" behindDoc="0" locked="0" layoutInCell="1" allowOverlap="1" wp14:anchorId="731C63E2" wp14:editId="2330C5F2">
                <wp:simplePos x="0" y="0"/>
                <wp:positionH relativeFrom="column">
                  <wp:posOffset>-571500</wp:posOffset>
                </wp:positionH>
                <wp:positionV relativeFrom="paragraph">
                  <wp:posOffset>706755</wp:posOffset>
                </wp:positionV>
                <wp:extent cx="1095375" cy="86677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866775"/>
                        </a:xfrm>
                        <a:prstGeom prst="rect">
                          <a:avLst/>
                        </a:prstGeom>
                        <a:solidFill>
                          <a:srgbClr val="FFFFFF"/>
                        </a:solidFill>
                        <a:ln w="9525">
                          <a:solidFill>
                            <a:schemeClr val="bg1"/>
                          </a:solidFill>
                          <a:miter lim="800000"/>
                          <a:headEnd/>
                          <a:tailEnd/>
                        </a:ln>
                      </wps:spPr>
                      <wps:txbx>
                        <w:txbxContent>
                          <w:p w:rsidR="00941C3C" w:rsidRDefault="00941C3C" w:rsidP="00941C3C">
                            <w:r>
                              <w:t xml:space="preserve">      .</w:t>
                            </w:r>
                          </w:p>
                          <w:p w:rsidR="00941C3C" w:rsidRDefault="00941C3C" w:rsidP="00941C3C">
                            <w:r>
                              <w:tab/>
                              <w:t>.</w:t>
                            </w:r>
                          </w:p>
                          <w:p w:rsidR="00941C3C" w:rsidRDefault="00941C3C" w:rsidP="00941C3C">
                            <w:r>
                              <w:tab/>
                              <w:t>.</w:t>
                            </w:r>
                            <w:r>
                              <w:tab/>
                            </w:r>
                          </w:p>
                          <w:p w:rsidR="00941C3C" w:rsidRDefault="00941C3C" w:rsidP="00941C3C">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C63E2" id="_x0000_t202" coordsize="21600,21600" o:spt="202" path="m,l,21600r21600,l21600,xe">
                <v:stroke joinstyle="miter"/>
                <v:path gradientshapeok="t" o:connecttype="rect"/>
              </v:shapetype>
              <v:shape id="Text Box 3" o:spid="_x0000_s1026" type="#_x0000_t202" style="position:absolute;margin-left:-45pt;margin-top:55.65pt;width:86.25pt;height:6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" strokecolor="white [3212]">
                <v:textbox>
                  <w:txbxContent>
                    <w:p w:rsidR="00941C3C" w:rsidRDefault="00941C3C" w:rsidP="00941C3C">
                      <w:r>
                        <w:t xml:space="preserve">      .</w:t>
                      </w:r>
                    </w:p>
                    <w:p w:rsidR="00941C3C" w:rsidRDefault="00941C3C" w:rsidP="00941C3C">
                      <w:r>
                        <w:tab/>
                        <w:t>.</w:t>
                      </w:r>
                    </w:p>
                    <w:p w:rsidR="00941C3C" w:rsidRDefault="00941C3C" w:rsidP="00941C3C">
                      <w:r>
                        <w:tab/>
                        <w:t>.</w:t>
                      </w:r>
                      <w:r>
                        <w:tab/>
                      </w:r>
                    </w:p>
                    <w:p w:rsidR="00941C3C" w:rsidRDefault="00941C3C" w:rsidP="00941C3C">
                      <w:r>
                        <w:tab/>
                        <w:t>.</w:t>
                      </w:r>
                    </w:p>
                  </w:txbxContent>
                </v:textbox>
                <w10:wrap type="square"/>
              </v:shape>
            </w:pict>
          </mc:Fallback>
        </mc:AlternateContent>
      </w:r>
      <w:r w:rsidRPr="00941C3C">
        <w:rPr>
          <w:rFonts w:ascii="Arial" w:hAnsi="Arial"/>
          <w:b/>
          <w:bCs/>
          <w:noProof/>
          <w:color w:val="000000" w:themeColor="text1"/>
          <w:szCs w:val="28"/>
          <w:u w:val="single"/>
        </w:rPr>
        <mc:AlternateContent>
          <mc:Choice Requires="wps">
            <w:drawing>
              <wp:anchor distT="45720" distB="45720" distL="114300" distR="114300" simplePos="0" relativeHeight="251663360" behindDoc="0" locked="0" layoutInCell="1" allowOverlap="1" wp14:anchorId="4A94F500" wp14:editId="4F87EBB2">
                <wp:simplePos x="0" y="0"/>
                <wp:positionH relativeFrom="column">
                  <wp:posOffset>-581025</wp:posOffset>
                </wp:positionH>
                <wp:positionV relativeFrom="paragraph">
                  <wp:posOffset>468630</wp:posOffset>
                </wp:positionV>
                <wp:extent cx="1162050" cy="3238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solidFill>
                          <a:srgbClr val="FFFFFF"/>
                        </a:solidFill>
                        <a:ln w="9525">
                          <a:solidFill>
                            <a:schemeClr val="bg1"/>
                          </a:solidFill>
                          <a:miter lim="800000"/>
                          <a:headEnd/>
                          <a:tailEnd/>
                        </a:ln>
                      </wps:spPr>
                      <wps:txbx>
                        <w:txbxContent>
                          <w:p w:rsidR="00941C3C" w:rsidRDefault="00941C3C" w:rsidP="00941C3C">
                            <w:r>
                              <w:t>S</w:t>
                            </w:r>
                            <w:r>
                              <w:t>tudent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4F500" id="Text Box 2" o:spid="_x0000_s1027" type="#_x0000_t202" style="position:absolute;margin-left:-45.75pt;margin-top:36.9pt;width:91.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" strokecolor="white [3212]">
                <v:textbox>
                  <w:txbxContent>
                    <w:p w:rsidR="00941C3C" w:rsidRDefault="00941C3C" w:rsidP="00941C3C">
                      <w:r>
                        <w:t>S</w:t>
                      </w:r>
                      <w:r>
                        <w:t>tudent 2</w:t>
                      </w:r>
                    </w:p>
                  </w:txbxContent>
                </v:textbox>
                <w10:wrap type="square"/>
              </v:shape>
            </w:pict>
          </mc:Fallback>
        </mc:AlternateContent>
      </w:r>
      <w:r w:rsidRPr="00941C3C">
        <w:rPr>
          <w:rFonts w:ascii="Arial" w:hAnsi="Arial"/>
          <w:b/>
          <w:bCs/>
          <w:noProof/>
          <w:color w:val="000000" w:themeColor="text1"/>
          <w:szCs w:val="28"/>
          <w:u w:val="single"/>
        </w:rPr>
        <mc:AlternateContent>
          <mc:Choice Requires="wps">
            <w:drawing>
              <wp:anchor distT="45720" distB="45720" distL="114300" distR="114300" simplePos="0" relativeHeight="251661312" behindDoc="0" locked="0" layoutInCell="1" allowOverlap="1">
                <wp:simplePos x="0" y="0"/>
                <wp:positionH relativeFrom="column">
                  <wp:posOffset>-571500</wp:posOffset>
                </wp:positionH>
                <wp:positionV relativeFrom="paragraph">
                  <wp:posOffset>259080</wp:posOffset>
                </wp:positionV>
                <wp:extent cx="1162050" cy="323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solidFill>
                          <a:srgbClr val="FFFFFF"/>
                        </a:solidFill>
                        <a:ln w="9525">
                          <a:solidFill>
                            <a:schemeClr val="bg1"/>
                          </a:solidFill>
                          <a:miter lim="800000"/>
                          <a:headEnd/>
                          <a:tailEnd/>
                        </a:ln>
                      </wps:spPr>
                      <wps:txbx>
                        <w:txbxContent>
                          <w:p w:rsidR="00941C3C" w:rsidRDefault="00941C3C" w:rsidP="00941C3C">
                            <w:r>
                              <w:t>Student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5pt;margin-top:20.4pt;width:91.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" strokecolor="white [3212]">
                <v:textbox>
                  <w:txbxContent>
                    <w:p w:rsidR="00941C3C" w:rsidRDefault="00941C3C" w:rsidP="00941C3C">
                      <w:r>
                        <w:t>Student 1</w:t>
                      </w:r>
                    </w:p>
                  </w:txbxContent>
                </v:textbox>
                <w10:wrap type="square"/>
              </v:shape>
            </w:pict>
          </mc:Fallback>
        </mc:AlternateContent>
      </w:r>
      <w:r>
        <w:rPr>
          <w:rFonts w:ascii="Arial" w:hAnsi="Arial"/>
          <w:color w:val="000000" w:themeColor="text1"/>
          <w:szCs w:val="28"/>
        </w:rPr>
        <w:t xml:space="preserve">              Gender      Q1         Q2         Q3         Q4</w:t>
      </w:r>
      <w:r>
        <w:rPr>
          <w:rFonts w:ascii="Arial" w:hAnsi="Arial"/>
          <w:color w:val="000000" w:themeColor="text1"/>
          <w:szCs w:val="28"/>
        </w:rPr>
        <w:tab/>
        <w:t xml:space="preserve">  Q5</w:t>
      </w:r>
      <w:r>
        <w:rPr>
          <w:rFonts w:ascii="Arial" w:hAnsi="Arial"/>
          <w:color w:val="000000" w:themeColor="text1"/>
          <w:szCs w:val="28"/>
        </w:rPr>
        <w:tab/>
        <w:t xml:space="preserve">       Q6          Q7        Q8</w:t>
      </w:r>
    </w:p>
    <w:p w:rsidR="00941C3C" w:rsidRDefault="00941C3C" w:rsidP="00795A3A">
      <w:pPr>
        <w:pStyle w:val="NormalWeb"/>
        <w:shd w:val="clear" w:color="auto" w:fill="FFFFFF"/>
        <w:spacing w:before="0" w:beforeAutospacing="0" w:after="0" w:afterAutospacing="0"/>
        <w:textAlignment w:val="baseline"/>
        <w:rPr>
          <w:rFonts w:ascii="Arial" w:hAnsi="Arial"/>
          <w:color w:val="000000" w:themeColor="text1"/>
          <w:szCs w:val="28"/>
        </w:rPr>
      </w:pPr>
      <w:r>
        <w:rPr>
          <w:noProof/>
        </w:rPr>
        <w:drawing>
          <wp:anchor distT="0" distB="0" distL="114300" distR="114300" simplePos="0" relativeHeight="251659264" behindDoc="1" locked="0" layoutInCell="1" allowOverlap="1" wp14:anchorId="22CDD9C2" wp14:editId="4E279BC7">
            <wp:simplePos x="0" y="0"/>
            <wp:positionH relativeFrom="column">
              <wp:posOffset>618490</wp:posOffset>
            </wp:positionH>
            <wp:positionV relativeFrom="paragraph">
              <wp:posOffset>95250</wp:posOffset>
            </wp:positionV>
            <wp:extent cx="5466715" cy="1352550"/>
            <wp:effectExtent l="0" t="0" r="635" b="0"/>
            <wp:wrapTight wrapText="bothSides">
              <wp:wrapPolygon edited="0">
                <wp:start x="0" y="0"/>
                <wp:lineTo x="0" y="21296"/>
                <wp:lineTo x="21527" y="21296"/>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FilePreview.PNG"/>
                    <pic:cNvPicPr/>
                  </pic:nvPicPr>
                  <pic:blipFill rotWithShape="1">
                    <a:blip r:embed="rId7">
                      <a:extLst>
                        <a:ext uri="{28A0092B-C50C-407E-A947-70E740481C1C}">
                          <a14:useLocalDpi xmlns:a14="http://schemas.microsoft.com/office/drawing/2010/main" val="0"/>
                        </a:ext>
                      </a:extLst>
                    </a:blip>
                    <a:srcRect l="864"/>
                    <a:stretch/>
                  </pic:blipFill>
                  <pic:spPr bwMode="auto">
                    <a:xfrm>
                      <a:off x="0" y="0"/>
                      <a:ext cx="5466715" cy="135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1C3C" w:rsidRPr="00941C3C" w:rsidRDefault="00941C3C" w:rsidP="00795A3A">
      <w:pPr>
        <w:pStyle w:val="NormalWeb"/>
        <w:shd w:val="clear" w:color="auto" w:fill="FFFFFF"/>
        <w:spacing w:before="0" w:beforeAutospacing="0" w:after="0" w:afterAutospacing="0"/>
        <w:textAlignment w:val="baseline"/>
        <w:rPr>
          <w:rFonts w:ascii="Arial" w:hAnsi="Arial"/>
          <w:color w:val="000000" w:themeColor="text1"/>
          <w:szCs w:val="28"/>
        </w:rPr>
      </w:pPr>
    </w:p>
    <w:p w:rsidR="00941C3C" w:rsidRPr="00941C3C" w:rsidRDefault="00941C3C" w:rsidP="00941C3C">
      <w:pPr>
        <w:ind w:firstLine="0"/>
        <w:rPr>
          <w:color w:val="000000" w:themeColor="text1"/>
          <w:sz w:val="24"/>
          <w:szCs w:val="28"/>
        </w:rPr>
      </w:pPr>
      <w:r w:rsidRPr="00941C3C">
        <w:rPr>
          <w:color w:val="000000" w:themeColor="text1"/>
          <w:sz w:val="24"/>
          <w:szCs w:val="28"/>
        </w:rPr>
        <w:t>The “</w:t>
      </w:r>
      <w:r>
        <w:rPr>
          <w:color w:val="000000" w:themeColor="text1"/>
          <w:sz w:val="24"/>
          <w:szCs w:val="28"/>
        </w:rPr>
        <w:t>lab1</w:t>
      </w:r>
      <w:r w:rsidRPr="00941C3C">
        <w:rPr>
          <w:color w:val="000000" w:themeColor="text1"/>
          <w:sz w:val="24"/>
          <w:szCs w:val="28"/>
        </w:rPr>
        <w:t xml:space="preserve">.py” file contains some code that you can start with. The code reads the data from the file, and has some necessary data to do the requirements like the correct answer for each question </w:t>
      </w:r>
    </w:p>
    <w:p w:rsidR="00941C3C" w:rsidRDefault="00941C3C" w:rsidP="00941C3C"/>
    <w:p w:rsidR="00806718" w:rsidRPr="003011B8" w:rsidRDefault="00941C3C" w:rsidP="00D70180">
      <w:pPr>
        <w:pStyle w:val="NormalWeb"/>
        <w:shd w:val="clear" w:color="auto" w:fill="FFFFFF"/>
        <w:spacing w:before="0" w:beforeAutospacing="0" w:after="0" w:afterAutospacing="0"/>
        <w:textAlignment w:val="baseline"/>
        <w:rPr>
          <w:rFonts w:ascii="Arial" w:hAnsi="Arial"/>
          <w:b/>
          <w:bCs/>
          <w:color w:val="0070C0"/>
          <w:sz w:val="28"/>
          <w:szCs w:val="32"/>
        </w:rPr>
      </w:pPr>
      <w:bookmarkStart w:id="1" w:name="_GoBack"/>
      <w:bookmarkEnd w:id="1"/>
      <w:r>
        <w:rPr>
          <w:rFonts w:ascii="Arial" w:hAnsi="Arial"/>
          <w:b/>
          <w:bCs/>
          <w:color w:val="0070C0"/>
          <w:sz w:val="28"/>
          <w:szCs w:val="32"/>
        </w:rPr>
        <w:t>Requirements:</w:t>
      </w:r>
    </w:p>
    <w:tbl>
      <w:tblPr>
        <w:tblStyle w:val="TableGrid"/>
        <w:tblW w:w="0" w:type="auto"/>
        <w:tblLook w:val="04A0" w:firstRow="1" w:lastRow="0" w:firstColumn="1" w:lastColumn="0" w:noHBand="0" w:noVBand="1"/>
      </w:tblPr>
      <w:tblGrid>
        <w:gridCol w:w="550"/>
        <w:gridCol w:w="9160"/>
      </w:tblGrid>
      <w:tr w:rsidR="009F57D7" w:rsidRPr="000F5FEB" w:rsidTr="00D83890">
        <w:tc>
          <w:tcPr>
            <w:tcW w:w="550" w:type="dxa"/>
          </w:tcPr>
          <w:p w:rsidR="009F57D7" w:rsidRPr="000F5FEB" w:rsidRDefault="009F57D7" w:rsidP="00AD0F02">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t>1</w:t>
            </w:r>
            <w:r w:rsidR="004F5111" w:rsidRPr="000F5FEB">
              <w:rPr>
                <w:rFonts w:ascii="Arial" w:hAnsi="Arial" w:cs="Arial"/>
                <w:iCs/>
              </w:rPr>
              <w:t>.</w:t>
            </w:r>
          </w:p>
        </w:tc>
        <w:tc>
          <w:tcPr>
            <w:tcW w:w="9160" w:type="dxa"/>
          </w:tcPr>
          <w:p w:rsidR="009F57D7" w:rsidRPr="00941C3C" w:rsidRDefault="00941C3C" w:rsidP="00941C3C">
            <w:pPr>
              <w:spacing w:after="160" w:line="259" w:lineRule="auto"/>
              <w:ind w:firstLine="0"/>
              <w:rPr>
                <w:rFonts w:cs="Arial"/>
                <w:iCs/>
                <w:sz w:val="24"/>
              </w:rPr>
            </w:pPr>
            <w:r w:rsidRPr="00941C3C">
              <w:rPr>
                <w:rFonts w:cs="Arial"/>
                <w:iCs/>
                <w:sz w:val="24"/>
              </w:rPr>
              <w:t xml:space="preserve">Calculate </w:t>
            </w:r>
            <w:r>
              <w:rPr>
                <w:rFonts w:cs="Arial"/>
                <w:iCs/>
                <w:sz w:val="24"/>
              </w:rPr>
              <w:t xml:space="preserve">the </w:t>
            </w:r>
            <w:r w:rsidRPr="00941C3C">
              <w:rPr>
                <w:rFonts w:cs="Arial"/>
                <w:iCs/>
                <w:sz w:val="24"/>
              </w:rPr>
              <w:t xml:space="preserve">number of students who </w:t>
            </w:r>
            <w:r w:rsidRPr="00941C3C">
              <w:rPr>
                <w:rFonts w:cs="Arial"/>
                <w:b/>
                <w:bCs/>
                <w:iCs/>
                <w:sz w:val="24"/>
              </w:rPr>
              <w:t>didn't get the correct answer for the second question</w:t>
            </w:r>
            <w:r w:rsidRPr="00941C3C">
              <w:rPr>
                <w:rFonts w:cs="Arial"/>
                <w:iCs/>
                <w:sz w:val="24"/>
              </w:rPr>
              <w:t>.</w:t>
            </w:r>
            <w:r w:rsidRPr="00941C3C">
              <w:rPr>
                <w:rFonts w:cs="Arial"/>
                <w:iCs/>
                <w:sz w:val="24"/>
              </w:rPr>
              <w:t xml:space="preserve"> </w:t>
            </w:r>
            <w:r w:rsidRPr="00941C3C">
              <w:rPr>
                <w:rFonts w:cs="Arial"/>
                <w:iCs/>
                <w:sz w:val="24"/>
              </w:rPr>
              <w:t xml:space="preserve">(Using </w:t>
            </w:r>
            <w:r w:rsidRPr="00941C3C">
              <w:rPr>
                <w:rFonts w:cs="Arial"/>
                <w:b/>
                <w:bCs/>
                <w:i/>
                <w:sz w:val="24"/>
              </w:rPr>
              <w:t>for loops</w:t>
            </w:r>
            <w:r w:rsidRPr="00941C3C">
              <w:rPr>
                <w:rFonts w:cs="Arial"/>
                <w:iCs/>
                <w:sz w:val="24"/>
              </w:rPr>
              <w:t xml:space="preserve"> and </w:t>
            </w:r>
            <w:r>
              <w:rPr>
                <w:rFonts w:cs="Arial"/>
                <w:b/>
                <w:bCs/>
                <w:i/>
                <w:sz w:val="24"/>
              </w:rPr>
              <w:t>vectorization</w:t>
            </w:r>
            <w:r w:rsidRPr="00941C3C">
              <w:rPr>
                <w:rFonts w:cs="Arial"/>
                <w:iCs/>
                <w:sz w:val="24"/>
              </w:rPr>
              <w:t>)</w:t>
            </w:r>
          </w:p>
        </w:tc>
      </w:tr>
      <w:tr w:rsidR="009F57D7" w:rsidRPr="000F5FEB" w:rsidTr="00D83890">
        <w:tc>
          <w:tcPr>
            <w:tcW w:w="550" w:type="dxa"/>
          </w:tcPr>
          <w:p w:rsidR="009F57D7" w:rsidRPr="000F5FEB" w:rsidRDefault="00B15770" w:rsidP="00AD0F02">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t>2.</w:t>
            </w:r>
          </w:p>
        </w:tc>
        <w:tc>
          <w:tcPr>
            <w:tcW w:w="9160" w:type="dxa"/>
          </w:tcPr>
          <w:p w:rsidR="009F57D7" w:rsidRPr="00941C3C" w:rsidRDefault="00941C3C" w:rsidP="00941C3C">
            <w:pPr>
              <w:spacing w:after="160" w:line="259" w:lineRule="auto"/>
              <w:ind w:firstLine="0"/>
              <w:rPr>
                <w:rFonts w:cs="Arial"/>
                <w:iCs/>
                <w:sz w:val="24"/>
              </w:rPr>
            </w:pPr>
            <w:r w:rsidRPr="00941C3C">
              <w:rPr>
                <w:rFonts w:cs="Arial"/>
                <w:iCs/>
                <w:sz w:val="24"/>
              </w:rPr>
              <w:t xml:space="preserve">Calculate the </w:t>
            </w:r>
            <w:r w:rsidRPr="00941C3C">
              <w:rPr>
                <w:rFonts w:cs="Arial"/>
                <w:b/>
                <w:bCs/>
                <w:iCs/>
                <w:sz w:val="24"/>
              </w:rPr>
              <w:t>average score of the students</w:t>
            </w:r>
            <w:r w:rsidRPr="00941C3C">
              <w:rPr>
                <w:rFonts w:cs="Arial"/>
                <w:iCs/>
                <w:sz w:val="24"/>
              </w:rPr>
              <w:t xml:space="preserve"> assuming that each correct answer gives 1 mark </w:t>
            </w:r>
            <w:r>
              <w:rPr>
                <w:rFonts w:cs="Arial"/>
                <w:iCs/>
                <w:sz w:val="24"/>
              </w:rPr>
              <w:t>or otherwise</w:t>
            </w:r>
            <w:r w:rsidRPr="00941C3C">
              <w:rPr>
                <w:rFonts w:cs="Arial"/>
                <w:iCs/>
                <w:sz w:val="24"/>
              </w:rPr>
              <w:t xml:space="preserve"> 0 i.e. if </w:t>
            </w:r>
            <w:r>
              <w:rPr>
                <w:rFonts w:cs="Arial"/>
                <w:iCs/>
                <w:sz w:val="24"/>
              </w:rPr>
              <w:t xml:space="preserve">a </w:t>
            </w:r>
            <w:r w:rsidRPr="00941C3C">
              <w:rPr>
                <w:rFonts w:cs="Arial"/>
                <w:iCs/>
                <w:sz w:val="24"/>
              </w:rPr>
              <w:t>student answered 8 questions correctly</w:t>
            </w:r>
            <w:r>
              <w:rPr>
                <w:rFonts w:cs="Arial"/>
                <w:iCs/>
                <w:sz w:val="24"/>
              </w:rPr>
              <w:t>, then</w:t>
            </w:r>
            <w:r w:rsidRPr="00941C3C">
              <w:rPr>
                <w:rFonts w:cs="Arial"/>
                <w:iCs/>
                <w:sz w:val="24"/>
              </w:rPr>
              <w:t xml:space="preserve"> he gets 8/8. (Using </w:t>
            </w:r>
            <w:r w:rsidRPr="00941C3C">
              <w:rPr>
                <w:rFonts w:cs="Arial"/>
                <w:b/>
                <w:bCs/>
                <w:i/>
                <w:sz w:val="24"/>
              </w:rPr>
              <w:t>for loops</w:t>
            </w:r>
            <w:r w:rsidRPr="00941C3C">
              <w:rPr>
                <w:rFonts w:cs="Arial"/>
                <w:iCs/>
                <w:sz w:val="24"/>
              </w:rPr>
              <w:t xml:space="preserve"> and </w:t>
            </w:r>
            <w:r>
              <w:rPr>
                <w:rFonts w:cs="Arial"/>
                <w:b/>
                <w:bCs/>
                <w:i/>
                <w:sz w:val="24"/>
              </w:rPr>
              <w:t>vectorization</w:t>
            </w:r>
            <w:r w:rsidRPr="00941C3C">
              <w:rPr>
                <w:rFonts w:cs="Arial"/>
                <w:iCs/>
                <w:sz w:val="24"/>
              </w:rPr>
              <w:t>)</w:t>
            </w:r>
          </w:p>
        </w:tc>
      </w:tr>
      <w:tr w:rsidR="00B04D78" w:rsidRPr="000F5FEB" w:rsidTr="00D83890">
        <w:tc>
          <w:tcPr>
            <w:tcW w:w="550" w:type="dxa"/>
          </w:tcPr>
          <w:p w:rsidR="00B04D78" w:rsidRPr="000F5FEB" w:rsidRDefault="00B04D78" w:rsidP="00AD0F02">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t>3.</w:t>
            </w:r>
          </w:p>
        </w:tc>
        <w:tc>
          <w:tcPr>
            <w:tcW w:w="9160" w:type="dxa"/>
          </w:tcPr>
          <w:p w:rsidR="00B04D78" w:rsidRPr="00941C3C" w:rsidRDefault="00941C3C" w:rsidP="00941C3C">
            <w:pPr>
              <w:spacing w:after="160" w:line="259" w:lineRule="auto"/>
              <w:ind w:firstLine="0"/>
              <w:rPr>
                <w:rFonts w:cs="Arial"/>
                <w:iCs/>
                <w:sz w:val="24"/>
              </w:rPr>
            </w:pPr>
            <w:r w:rsidRPr="00941C3C">
              <w:rPr>
                <w:rFonts w:cs="Arial"/>
                <w:iCs/>
                <w:sz w:val="24"/>
              </w:rPr>
              <w:t xml:space="preserve">Create </w:t>
            </w:r>
            <w:r w:rsidRPr="00941C3C">
              <w:rPr>
                <w:rFonts w:cs="Arial"/>
                <w:b/>
                <w:bCs/>
                <w:iCs/>
                <w:sz w:val="24"/>
              </w:rPr>
              <w:t>a bar plot</w:t>
            </w:r>
            <w:r w:rsidRPr="00941C3C">
              <w:rPr>
                <w:rFonts w:cs="Arial"/>
                <w:iCs/>
                <w:sz w:val="24"/>
              </w:rPr>
              <w:t xml:space="preserve"> for the number </w:t>
            </w:r>
            <w:r>
              <w:rPr>
                <w:rFonts w:cs="Arial"/>
                <w:iCs/>
                <w:sz w:val="24"/>
              </w:rPr>
              <w:t xml:space="preserve">of </w:t>
            </w:r>
            <w:r w:rsidRPr="00941C3C">
              <w:rPr>
                <w:rFonts w:cs="Arial"/>
                <w:iCs/>
                <w:sz w:val="24"/>
              </w:rPr>
              <w:t xml:space="preserve">students who got the correct answer </w:t>
            </w:r>
            <w:r>
              <w:rPr>
                <w:rFonts w:cs="Arial"/>
                <w:iCs/>
                <w:sz w:val="24"/>
              </w:rPr>
              <w:t xml:space="preserve">only </w:t>
            </w:r>
            <w:r w:rsidRPr="00941C3C">
              <w:rPr>
                <w:rFonts w:cs="Arial"/>
                <w:iCs/>
                <w:sz w:val="24"/>
              </w:rPr>
              <w:t>for each question</w:t>
            </w:r>
            <w:r w:rsidRPr="00941C3C">
              <w:rPr>
                <w:rFonts w:cs="Arial"/>
                <w:iCs/>
                <w:sz w:val="24"/>
              </w:rPr>
              <w:t>.</w:t>
            </w:r>
          </w:p>
        </w:tc>
      </w:tr>
      <w:tr w:rsidR="00B04D78" w:rsidRPr="000F5FEB" w:rsidTr="00D83890">
        <w:tc>
          <w:tcPr>
            <w:tcW w:w="550" w:type="dxa"/>
          </w:tcPr>
          <w:p w:rsidR="00B04D78" w:rsidRPr="000F5FEB" w:rsidRDefault="00B04D78" w:rsidP="00AD0F02">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t>4.</w:t>
            </w:r>
          </w:p>
        </w:tc>
        <w:tc>
          <w:tcPr>
            <w:tcW w:w="9160" w:type="dxa"/>
          </w:tcPr>
          <w:p w:rsidR="00B04D78" w:rsidRPr="00941C3C" w:rsidRDefault="00941C3C" w:rsidP="00941C3C">
            <w:pPr>
              <w:spacing w:after="160" w:line="259" w:lineRule="auto"/>
              <w:ind w:firstLine="0"/>
              <w:rPr>
                <w:rFonts w:cs="Arial"/>
                <w:iCs/>
                <w:sz w:val="24"/>
              </w:rPr>
            </w:pPr>
            <w:r w:rsidRPr="00941C3C">
              <w:rPr>
                <w:rFonts w:cs="Arial"/>
                <w:iCs/>
                <w:sz w:val="24"/>
              </w:rPr>
              <w:t xml:space="preserve">Create </w:t>
            </w:r>
            <w:r w:rsidRPr="00941C3C">
              <w:rPr>
                <w:rFonts w:cs="Arial"/>
                <w:b/>
                <w:bCs/>
                <w:iCs/>
                <w:sz w:val="24"/>
              </w:rPr>
              <w:t>a</w:t>
            </w:r>
            <w:r>
              <w:rPr>
                <w:rFonts w:cs="Arial"/>
                <w:iCs/>
                <w:sz w:val="24"/>
              </w:rPr>
              <w:t xml:space="preserve"> </w:t>
            </w:r>
            <w:r w:rsidRPr="00941C3C">
              <w:rPr>
                <w:rFonts w:cs="Arial"/>
                <w:b/>
                <w:bCs/>
                <w:iCs/>
                <w:sz w:val="24"/>
              </w:rPr>
              <w:t>pie plot</w:t>
            </w:r>
            <w:r w:rsidRPr="00941C3C">
              <w:rPr>
                <w:rFonts w:cs="Arial"/>
                <w:iCs/>
                <w:sz w:val="24"/>
              </w:rPr>
              <w:t xml:space="preserve"> for gender distribution </w:t>
            </w:r>
            <w:r>
              <w:rPr>
                <w:rFonts w:cs="Arial"/>
                <w:iCs/>
                <w:sz w:val="24"/>
              </w:rPr>
              <w:t>of</w:t>
            </w:r>
            <w:r w:rsidRPr="00941C3C">
              <w:rPr>
                <w:rFonts w:cs="Arial"/>
                <w:iCs/>
                <w:sz w:val="24"/>
              </w:rPr>
              <w:t xml:space="preserve"> the students with labels. </w:t>
            </w:r>
          </w:p>
        </w:tc>
      </w:tr>
    </w:tbl>
    <w:p w:rsidR="00963E17" w:rsidRPr="00835E41" w:rsidRDefault="00963E17" w:rsidP="00963E17">
      <w:pPr>
        <w:pStyle w:val="Header"/>
        <w:jc w:val="left"/>
        <w:rPr>
          <w:rFonts w:ascii="Arial" w:hAnsi="Arial" w:cs="Arial"/>
          <w:sz w:val="24"/>
          <w:szCs w:val="24"/>
        </w:rPr>
      </w:pPr>
    </w:p>
    <w:sectPr w:rsidR="00963E17" w:rsidRPr="00835E41" w:rsidSect="006C4BFD">
      <w:headerReference w:type="default" r:id="rId8"/>
      <w:footerReference w:type="default" r:id="rId9"/>
      <w:pgSz w:w="12240" w:h="15840"/>
      <w:pgMar w:top="1440" w:right="108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2D5" w:rsidRDefault="003F42D5" w:rsidP="00C11A35">
      <w:r>
        <w:separator/>
      </w:r>
    </w:p>
  </w:endnote>
  <w:endnote w:type="continuationSeparator" w:id="0">
    <w:p w:rsidR="003F42D5" w:rsidRDefault="003F42D5" w:rsidP="00C1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wiss911 XCm BT">
    <w:altName w:val="Haettenschweiler"/>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400010"/>
      <w:docPartObj>
        <w:docPartGallery w:val="Page Numbers (Bottom of Page)"/>
        <w:docPartUnique/>
      </w:docPartObj>
    </w:sdtPr>
    <w:sdtEndPr>
      <w:rPr>
        <w:noProof/>
      </w:rPr>
    </w:sdtEndPr>
    <w:sdtContent>
      <w:p w:rsidR="006C4BFD" w:rsidRDefault="006C4BFD">
        <w:pPr>
          <w:pStyle w:val="Footer"/>
          <w:jc w:val="center"/>
        </w:pPr>
        <w:r>
          <w:fldChar w:fldCharType="begin"/>
        </w:r>
        <w:r>
          <w:instrText xml:space="preserve"> PAGE   \* MERGEFORMAT </w:instrText>
        </w:r>
        <w:r>
          <w:fldChar w:fldCharType="separate"/>
        </w:r>
        <w:r w:rsidR="005075CA">
          <w:rPr>
            <w:noProof/>
          </w:rPr>
          <w:t>1</w:t>
        </w:r>
        <w:r>
          <w:rPr>
            <w:noProof/>
          </w:rPr>
          <w:fldChar w:fldCharType="end"/>
        </w:r>
      </w:p>
    </w:sdtContent>
  </w:sdt>
  <w:p w:rsidR="006C4BFD" w:rsidRDefault="006C4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2D5" w:rsidRDefault="003F42D5" w:rsidP="00C11A35">
      <w:r>
        <w:separator/>
      </w:r>
    </w:p>
  </w:footnote>
  <w:footnote w:type="continuationSeparator" w:id="0">
    <w:p w:rsidR="003F42D5" w:rsidRDefault="003F42D5" w:rsidP="00C11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BFD" w:rsidRDefault="006C4BFD" w:rsidP="006C4BFD">
    <w:pPr>
      <w:pStyle w:val="Header"/>
    </w:pPr>
  </w:p>
  <w:p w:rsidR="006C4BFD" w:rsidRDefault="006C4BFD" w:rsidP="006C4BF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84pt;height:384pt;visibility:visible;mso-wrap-style:square" o:bullet="t">
        <v:imagedata r:id="rId1" o:title=""/>
      </v:shape>
    </w:pict>
  </w:numPicBullet>
  <w:abstractNum w:abstractNumId="0" w15:restartNumberingAfterBreak="0">
    <w:nsid w:val="00DC3381"/>
    <w:multiLevelType w:val="hybridMultilevel"/>
    <w:tmpl w:val="646297F4"/>
    <w:lvl w:ilvl="0" w:tplc="4BA68DEE">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10C40"/>
    <w:multiLevelType w:val="hybridMultilevel"/>
    <w:tmpl w:val="503EB330"/>
    <w:lvl w:ilvl="0" w:tplc="571C56EE">
      <w:start w:val="1"/>
      <w:numFmt w:val="bullet"/>
      <w:lvlText w:val=""/>
      <w:lvlPicBulletId w:val="0"/>
      <w:lvlJc w:val="left"/>
      <w:pPr>
        <w:tabs>
          <w:tab w:val="num" w:pos="720"/>
        </w:tabs>
        <w:ind w:left="720" w:hanging="360"/>
      </w:pPr>
      <w:rPr>
        <w:rFonts w:ascii="Symbol" w:hAnsi="Symbol" w:hint="default"/>
      </w:rPr>
    </w:lvl>
    <w:lvl w:ilvl="1" w:tplc="45FC3732" w:tentative="1">
      <w:start w:val="1"/>
      <w:numFmt w:val="bullet"/>
      <w:lvlText w:val=""/>
      <w:lvlJc w:val="left"/>
      <w:pPr>
        <w:tabs>
          <w:tab w:val="num" w:pos="1440"/>
        </w:tabs>
        <w:ind w:left="1440" w:hanging="360"/>
      </w:pPr>
      <w:rPr>
        <w:rFonts w:ascii="Symbol" w:hAnsi="Symbol" w:hint="default"/>
      </w:rPr>
    </w:lvl>
    <w:lvl w:ilvl="2" w:tplc="CFEE7874" w:tentative="1">
      <w:start w:val="1"/>
      <w:numFmt w:val="bullet"/>
      <w:lvlText w:val=""/>
      <w:lvlJc w:val="left"/>
      <w:pPr>
        <w:tabs>
          <w:tab w:val="num" w:pos="2160"/>
        </w:tabs>
        <w:ind w:left="2160" w:hanging="360"/>
      </w:pPr>
      <w:rPr>
        <w:rFonts w:ascii="Symbol" w:hAnsi="Symbol" w:hint="default"/>
      </w:rPr>
    </w:lvl>
    <w:lvl w:ilvl="3" w:tplc="9B349DEA" w:tentative="1">
      <w:start w:val="1"/>
      <w:numFmt w:val="bullet"/>
      <w:lvlText w:val=""/>
      <w:lvlJc w:val="left"/>
      <w:pPr>
        <w:tabs>
          <w:tab w:val="num" w:pos="2880"/>
        </w:tabs>
        <w:ind w:left="2880" w:hanging="360"/>
      </w:pPr>
      <w:rPr>
        <w:rFonts w:ascii="Symbol" w:hAnsi="Symbol" w:hint="default"/>
      </w:rPr>
    </w:lvl>
    <w:lvl w:ilvl="4" w:tplc="BA34FE4E" w:tentative="1">
      <w:start w:val="1"/>
      <w:numFmt w:val="bullet"/>
      <w:lvlText w:val=""/>
      <w:lvlJc w:val="left"/>
      <w:pPr>
        <w:tabs>
          <w:tab w:val="num" w:pos="3600"/>
        </w:tabs>
        <w:ind w:left="3600" w:hanging="360"/>
      </w:pPr>
      <w:rPr>
        <w:rFonts w:ascii="Symbol" w:hAnsi="Symbol" w:hint="default"/>
      </w:rPr>
    </w:lvl>
    <w:lvl w:ilvl="5" w:tplc="7D8E0E4E" w:tentative="1">
      <w:start w:val="1"/>
      <w:numFmt w:val="bullet"/>
      <w:lvlText w:val=""/>
      <w:lvlJc w:val="left"/>
      <w:pPr>
        <w:tabs>
          <w:tab w:val="num" w:pos="4320"/>
        </w:tabs>
        <w:ind w:left="4320" w:hanging="360"/>
      </w:pPr>
      <w:rPr>
        <w:rFonts w:ascii="Symbol" w:hAnsi="Symbol" w:hint="default"/>
      </w:rPr>
    </w:lvl>
    <w:lvl w:ilvl="6" w:tplc="165AFE16" w:tentative="1">
      <w:start w:val="1"/>
      <w:numFmt w:val="bullet"/>
      <w:lvlText w:val=""/>
      <w:lvlJc w:val="left"/>
      <w:pPr>
        <w:tabs>
          <w:tab w:val="num" w:pos="5040"/>
        </w:tabs>
        <w:ind w:left="5040" w:hanging="360"/>
      </w:pPr>
      <w:rPr>
        <w:rFonts w:ascii="Symbol" w:hAnsi="Symbol" w:hint="default"/>
      </w:rPr>
    </w:lvl>
    <w:lvl w:ilvl="7" w:tplc="57C2FF24" w:tentative="1">
      <w:start w:val="1"/>
      <w:numFmt w:val="bullet"/>
      <w:lvlText w:val=""/>
      <w:lvlJc w:val="left"/>
      <w:pPr>
        <w:tabs>
          <w:tab w:val="num" w:pos="5760"/>
        </w:tabs>
        <w:ind w:left="5760" w:hanging="360"/>
      </w:pPr>
      <w:rPr>
        <w:rFonts w:ascii="Symbol" w:hAnsi="Symbol" w:hint="default"/>
      </w:rPr>
    </w:lvl>
    <w:lvl w:ilvl="8" w:tplc="B44EC88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4E90376"/>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373EC"/>
    <w:multiLevelType w:val="multilevel"/>
    <w:tmpl w:val="22FA15A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C3969F6"/>
    <w:multiLevelType w:val="hybridMultilevel"/>
    <w:tmpl w:val="FC8AF5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4C56B2"/>
    <w:multiLevelType w:val="hybridMultilevel"/>
    <w:tmpl w:val="58FE590E"/>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6" w15:restartNumberingAfterBreak="0">
    <w:nsid w:val="219A48B4"/>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65697"/>
    <w:multiLevelType w:val="multilevel"/>
    <w:tmpl w:val="47AA9E2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B43713C"/>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15D29"/>
    <w:multiLevelType w:val="hybridMultilevel"/>
    <w:tmpl w:val="B81A42DA"/>
    <w:lvl w:ilvl="0" w:tplc="E6CE0D3A">
      <w:start w:val="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C2718D"/>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F1362"/>
    <w:multiLevelType w:val="hybridMultilevel"/>
    <w:tmpl w:val="A4D4F528"/>
    <w:lvl w:ilvl="0" w:tplc="74B81ADA">
      <w:start w:val="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E6437"/>
    <w:multiLevelType w:val="hybridMultilevel"/>
    <w:tmpl w:val="92EE34D0"/>
    <w:lvl w:ilvl="0" w:tplc="82AA14F0">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D4E4F"/>
    <w:multiLevelType w:val="hybridMultilevel"/>
    <w:tmpl w:val="3EB04746"/>
    <w:lvl w:ilvl="0" w:tplc="97C60112">
      <w:start w:val="1"/>
      <w:numFmt w:val="bullet"/>
      <w:lvlText w:val=""/>
      <w:lvlJc w:val="left"/>
      <w:pPr>
        <w:ind w:left="1080" w:hanging="360"/>
      </w:pPr>
      <w:rPr>
        <w:rFonts w:ascii="Symbol" w:hAnsi="Symbol" w:hint="default"/>
        <w:color w:val="000000" w:themeColor="text1"/>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7052E9"/>
    <w:multiLevelType w:val="hybridMultilevel"/>
    <w:tmpl w:val="0D6E7B44"/>
    <w:lvl w:ilvl="0" w:tplc="571C56E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938BC"/>
    <w:multiLevelType w:val="hybridMultilevel"/>
    <w:tmpl w:val="08E48372"/>
    <w:lvl w:ilvl="0" w:tplc="24CE5C14">
      <w:start w:val="1"/>
      <w:numFmt w:val="decimal"/>
      <w:lvlText w:val="%1."/>
      <w:lvlJc w:val="left"/>
      <w:pPr>
        <w:ind w:left="1440" w:hanging="360"/>
      </w:pPr>
      <w:rPr>
        <w:rFonts w:ascii="Arial" w:eastAsia="Times New Roman" w:hAnsi="Arial"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154B29"/>
    <w:multiLevelType w:val="hybridMultilevel"/>
    <w:tmpl w:val="6F4C1F28"/>
    <w:lvl w:ilvl="0" w:tplc="AEA4526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11985"/>
    <w:multiLevelType w:val="hybridMultilevel"/>
    <w:tmpl w:val="69EABE16"/>
    <w:lvl w:ilvl="0" w:tplc="6CAC7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875CD"/>
    <w:multiLevelType w:val="hybridMultilevel"/>
    <w:tmpl w:val="00B2FFD8"/>
    <w:lvl w:ilvl="0" w:tplc="ABFC590C">
      <w:start w:val="1"/>
      <w:numFmt w:val="bullet"/>
      <w:lvlText w:val="•"/>
      <w:lvlJc w:val="left"/>
      <w:pPr>
        <w:tabs>
          <w:tab w:val="num" w:pos="1800"/>
        </w:tabs>
        <w:ind w:left="1800" w:hanging="360"/>
      </w:pPr>
      <w:rPr>
        <w:rFonts w:ascii="Times New Roman" w:hAnsi="Times New Roman" w:hint="default"/>
      </w:rPr>
    </w:lvl>
    <w:lvl w:ilvl="1" w:tplc="940029CA" w:tentative="1">
      <w:start w:val="1"/>
      <w:numFmt w:val="bullet"/>
      <w:lvlText w:val="•"/>
      <w:lvlJc w:val="left"/>
      <w:pPr>
        <w:tabs>
          <w:tab w:val="num" w:pos="2520"/>
        </w:tabs>
        <w:ind w:left="2520" w:hanging="360"/>
      </w:pPr>
      <w:rPr>
        <w:rFonts w:ascii="Times New Roman" w:hAnsi="Times New Roman" w:hint="default"/>
      </w:rPr>
    </w:lvl>
    <w:lvl w:ilvl="2" w:tplc="6E16DE3A" w:tentative="1">
      <w:start w:val="1"/>
      <w:numFmt w:val="bullet"/>
      <w:lvlText w:val="•"/>
      <w:lvlJc w:val="left"/>
      <w:pPr>
        <w:tabs>
          <w:tab w:val="num" w:pos="3240"/>
        </w:tabs>
        <w:ind w:left="3240" w:hanging="360"/>
      </w:pPr>
      <w:rPr>
        <w:rFonts w:ascii="Times New Roman" w:hAnsi="Times New Roman" w:hint="default"/>
      </w:rPr>
    </w:lvl>
    <w:lvl w:ilvl="3" w:tplc="FEE40FDE" w:tentative="1">
      <w:start w:val="1"/>
      <w:numFmt w:val="bullet"/>
      <w:lvlText w:val="•"/>
      <w:lvlJc w:val="left"/>
      <w:pPr>
        <w:tabs>
          <w:tab w:val="num" w:pos="3960"/>
        </w:tabs>
        <w:ind w:left="3960" w:hanging="360"/>
      </w:pPr>
      <w:rPr>
        <w:rFonts w:ascii="Times New Roman" w:hAnsi="Times New Roman" w:hint="default"/>
      </w:rPr>
    </w:lvl>
    <w:lvl w:ilvl="4" w:tplc="1722B220" w:tentative="1">
      <w:start w:val="1"/>
      <w:numFmt w:val="bullet"/>
      <w:lvlText w:val="•"/>
      <w:lvlJc w:val="left"/>
      <w:pPr>
        <w:tabs>
          <w:tab w:val="num" w:pos="4680"/>
        </w:tabs>
        <w:ind w:left="4680" w:hanging="360"/>
      </w:pPr>
      <w:rPr>
        <w:rFonts w:ascii="Times New Roman" w:hAnsi="Times New Roman" w:hint="default"/>
      </w:rPr>
    </w:lvl>
    <w:lvl w:ilvl="5" w:tplc="1108C45A" w:tentative="1">
      <w:start w:val="1"/>
      <w:numFmt w:val="bullet"/>
      <w:lvlText w:val="•"/>
      <w:lvlJc w:val="left"/>
      <w:pPr>
        <w:tabs>
          <w:tab w:val="num" w:pos="5400"/>
        </w:tabs>
        <w:ind w:left="5400" w:hanging="360"/>
      </w:pPr>
      <w:rPr>
        <w:rFonts w:ascii="Times New Roman" w:hAnsi="Times New Roman" w:hint="default"/>
      </w:rPr>
    </w:lvl>
    <w:lvl w:ilvl="6" w:tplc="272ACDC6" w:tentative="1">
      <w:start w:val="1"/>
      <w:numFmt w:val="bullet"/>
      <w:lvlText w:val="•"/>
      <w:lvlJc w:val="left"/>
      <w:pPr>
        <w:tabs>
          <w:tab w:val="num" w:pos="6120"/>
        </w:tabs>
        <w:ind w:left="6120" w:hanging="360"/>
      </w:pPr>
      <w:rPr>
        <w:rFonts w:ascii="Times New Roman" w:hAnsi="Times New Roman" w:hint="default"/>
      </w:rPr>
    </w:lvl>
    <w:lvl w:ilvl="7" w:tplc="C554E4FC" w:tentative="1">
      <w:start w:val="1"/>
      <w:numFmt w:val="bullet"/>
      <w:lvlText w:val="•"/>
      <w:lvlJc w:val="left"/>
      <w:pPr>
        <w:tabs>
          <w:tab w:val="num" w:pos="6840"/>
        </w:tabs>
        <w:ind w:left="6840" w:hanging="360"/>
      </w:pPr>
      <w:rPr>
        <w:rFonts w:ascii="Times New Roman" w:hAnsi="Times New Roman" w:hint="default"/>
      </w:rPr>
    </w:lvl>
    <w:lvl w:ilvl="8" w:tplc="3AFEB4FC" w:tentative="1">
      <w:start w:val="1"/>
      <w:numFmt w:val="bullet"/>
      <w:lvlText w:val="•"/>
      <w:lvlJc w:val="left"/>
      <w:pPr>
        <w:tabs>
          <w:tab w:val="num" w:pos="7560"/>
        </w:tabs>
        <w:ind w:left="7560" w:hanging="360"/>
      </w:pPr>
      <w:rPr>
        <w:rFonts w:ascii="Times New Roman" w:hAnsi="Times New Roman" w:hint="default"/>
      </w:rPr>
    </w:lvl>
  </w:abstractNum>
  <w:num w:numId="1">
    <w:abstractNumId w:val="13"/>
  </w:num>
  <w:num w:numId="2">
    <w:abstractNumId w:val="5"/>
  </w:num>
  <w:num w:numId="3">
    <w:abstractNumId w:val="4"/>
  </w:num>
  <w:num w:numId="4">
    <w:abstractNumId w:val="9"/>
  </w:num>
  <w:num w:numId="5">
    <w:abstractNumId w:val="11"/>
  </w:num>
  <w:num w:numId="6">
    <w:abstractNumId w:val="7"/>
  </w:num>
  <w:num w:numId="7">
    <w:abstractNumId w:val="3"/>
  </w:num>
  <w:num w:numId="8">
    <w:abstractNumId w:val="15"/>
  </w:num>
  <w:num w:numId="9">
    <w:abstractNumId w:val="18"/>
  </w:num>
  <w:num w:numId="10">
    <w:abstractNumId w:val="0"/>
  </w:num>
  <w:num w:numId="11">
    <w:abstractNumId w:val="1"/>
  </w:num>
  <w:num w:numId="12">
    <w:abstractNumId w:val="14"/>
  </w:num>
  <w:num w:numId="13">
    <w:abstractNumId w:val="16"/>
  </w:num>
  <w:num w:numId="14">
    <w:abstractNumId w:val="12"/>
  </w:num>
  <w:num w:numId="15">
    <w:abstractNumId w:val="8"/>
  </w:num>
  <w:num w:numId="16">
    <w:abstractNumId w:val="2"/>
  </w:num>
  <w:num w:numId="17">
    <w:abstractNumId w:val="6"/>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D6"/>
    <w:rsid w:val="00065F25"/>
    <w:rsid w:val="000932F2"/>
    <w:rsid w:val="000F18B6"/>
    <w:rsid w:val="000F5FEB"/>
    <w:rsid w:val="001476DA"/>
    <w:rsid w:val="0015488C"/>
    <w:rsid w:val="001E5DBE"/>
    <w:rsid w:val="002271F8"/>
    <w:rsid w:val="0023412B"/>
    <w:rsid w:val="002449E4"/>
    <w:rsid w:val="003011B8"/>
    <w:rsid w:val="003A017C"/>
    <w:rsid w:val="003F42D5"/>
    <w:rsid w:val="00401169"/>
    <w:rsid w:val="004474EE"/>
    <w:rsid w:val="0045227E"/>
    <w:rsid w:val="004B7732"/>
    <w:rsid w:val="004E0377"/>
    <w:rsid w:val="004F5111"/>
    <w:rsid w:val="005075CA"/>
    <w:rsid w:val="005362B4"/>
    <w:rsid w:val="00576E02"/>
    <w:rsid w:val="005A1F54"/>
    <w:rsid w:val="0066678B"/>
    <w:rsid w:val="00691441"/>
    <w:rsid w:val="006A1D7D"/>
    <w:rsid w:val="006C4BFD"/>
    <w:rsid w:val="006D19E3"/>
    <w:rsid w:val="00795A3A"/>
    <w:rsid w:val="007E56CE"/>
    <w:rsid w:val="00806718"/>
    <w:rsid w:val="00816C5B"/>
    <w:rsid w:val="00835E41"/>
    <w:rsid w:val="008E3712"/>
    <w:rsid w:val="009256F8"/>
    <w:rsid w:val="00941C3C"/>
    <w:rsid w:val="009625C1"/>
    <w:rsid w:val="00963E17"/>
    <w:rsid w:val="009924B0"/>
    <w:rsid w:val="009F57D7"/>
    <w:rsid w:val="00A32589"/>
    <w:rsid w:val="00AA01DF"/>
    <w:rsid w:val="00AC3123"/>
    <w:rsid w:val="00AD0F02"/>
    <w:rsid w:val="00B04D78"/>
    <w:rsid w:val="00B15770"/>
    <w:rsid w:val="00B4458D"/>
    <w:rsid w:val="00BA458D"/>
    <w:rsid w:val="00BC50CB"/>
    <w:rsid w:val="00C11A35"/>
    <w:rsid w:val="00C15070"/>
    <w:rsid w:val="00C308E5"/>
    <w:rsid w:val="00CD4939"/>
    <w:rsid w:val="00D656C6"/>
    <w:rsid w:val="00D70180"/>
    <w:rsid w:val="00D83890"/>
    <w:rsid w:val="00DA7646"/>
    <w:rsid w:val="00E656D6"/>
    <w:rsid w:val="00E67592"/>
    <w:rsid w:val="00E879C6"/>
    <w:rsid w:val="00F430D4"/>
    <w:rsid w:val="00F76489"/>
    <w:rsid w:val="00FC2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49B93-6179-4F83-A92B-2E9CF5FC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6D6"/>
    <w:pPr>
      <w:spacing w:after="0" w:line="240" w:lineRule="auto"/>
      <w:ind w:firstLine="360"/>
    </w:pPr>
    <w:rPr>
      <w:rFonts w:ascii="Arial" w:eastAsia="Times New Roman" w:hAnsi="Arial" w:cs="Times New Roman"/>
      <w:szCs w:val="24"/>
    </w:rPr>
  </w:style>
  <w:style w:type="paragraph" w:styleId="Heading2">
    <w:name w:val="heading 2"/>
    <w:basedOn w:val="Normal"/>
    <w:next w:val="Normal"/>
    <w:link w:val="Heading2Char"/>
    <w:uiPriority w:val="9"/>
    <w:unhideWhenUsed/>
    <w:qFormat/>
    <w:rsid w:val="00E656D6"/>
    <w:pPr>
      <w:keepNext/>
      <w:keepLines/>
      <w:spacing w:before="40"/>
      <w:outlineLvl w:val="1"/>
    </w:pPr>
    <w:rPr>
      <w:rFonts w:eastAsiaTheme="majorEastAsia" w:cstheme="majorBidi"/>
      <w:color w:val="1F4E79" w:themeColor="accent1" w:themeShade="80"/>
      <w:sz w:val="36"/>
      <w:szCs w:val="26"/>
    </w:rPr>
  </w:style>
  <w:style w:type="paragraph" w:styleId="Heading3">
    <w:name w:val="heading 3"/>
    <w:basedOn w:val="Normal"/>
    <w:next w:val="Normal"/>
    <w:link w:val="Heading3Char"/>
    <w:uiPriority w:val="9"/>
    <w:semiHidden/>
    <w:unhideWhenUsed/>
    <w:qFormat/>
    <w:rsid w:val="00065F2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6D6"/>
    <w:rPr>
      <w:rFonts w:ascii="Arial" w:eastAsiaTheme="majorEastAsia" w:hAnsi="Arial" w:cstheme="majorBidi"/>
      <w:color w:val="1F4E79" w:themeColor="accent1" w:themeShade="80"/>
      <w:sz w:val="36"/>
      <w:szCs w:val="26"/>
    </w:rPr>
  </w:style>
  <w:style w:type="paragraph" w:styleId="ListParagraph">
    <w:name w:val="List Paragraph"/>
    <w:basedOn w:val="Normal"/>
    <w:uiPriority w:val="34"/>
    <w:qFormat/>
    <w:rsid w:val="00E656D6"/>
    <w:pPr>
      <w:ind w:left="720"/>
      <w:contextualSpacing/>
    </w:pPr>
  </w:style>
  <w:style w:type="paragraph" w:styleId="Header">
    <w:name w:val="header"/>
    <w:basedOn w:val="Normal"/>
    <w:link w:val="HeaderChar"/>
    <w:uiPriority w:val="99"/>
    <w:rsid w:val="00E656D6"/>
    <w:pPr>
      <w:tabs>
        <w:tab w:val="center" w:pos="4320"/>
        <w:tab w:val="right" w:pos="8640"/>
      </w:tabs>
      <w:ind w:firstLine="0"/>
      <w:jc w:val="center"/>
    </w:pPr>
    <w:rPr>
      <w:rFonts w:ascii="Swiss911 XCm BT" w:hAnsi="Swiss911 XCm BT"/>
      <w:iCs/>
      <w:sz w:val="36"/>
      <w:szCs w:val="20"/>
    </w:rPr>
  </w:style>
  <w:style w:type="character" w:customStyle="1" w:styleId="HeaderChar">
    <w:name w:val="Header Char"/>
    <w:basedOn w:val="DefaultParagraphFont"/>
    <w:link w:val="Header"/>
    <w:uiPriority w:val="99"/>
    <w:rsid w:val="00E656D6"/>
    <w:rPr>
      <w:rFonts w:ascii="Swiss911 XCm BT" w:eastAsia="Times New Roman" w:hAnsi="Swiss911 XCm BT" w:cs="Times New Roman"/>
      <w:iCs/>
      <w:sz w:val="36"/>
      <w:szCs w:val="20"/>
    </w:rPr>
  </w:style>
  <w:style w:type="paragraph" w:styleId="Footer">
    <w:name w:val="footer"/>
    <w:basedOn w:val="Normal"/>
    <w:link w:val="FooterChar"/>
    <w:uiPriority w:val="99"/>
    <w:unhideWhenUsed/>
    <w:rsid w:val="00E656D6"/>
    <w:pPr>
      <w:tabs>
        <w:tab w:val="center" w:pos="4680"/>
        <w:tab w:val="right" w:pos="9360"/>
      </w:tabs>
    </w:pPr>
  </w:style>
  <w:style w:type="character" w:customStyle="1" w:styleId="FooterChar">
    <w:name w:val="Footer Char"/>
    <w:basedOn w:val="DefaultParagraphFont"/>
    <w:link w:val="Footer"/>
    <w:uiPriority w:val="99"/>
    <w:rsid w:val="00E656D6"/>
    <w:rPr>
      <w:rFonts w:ascii="Arial" w:eastAsia="Times New Roman" w:hAnsi="Arial" w:cs="Times New Roman"/>
      <w:szCs w:val="24"/>
    </w:rPr>
  </w:style>
  <w:style w:type="character" w:styleId="Hyperlink">
    <w:name w:val="Hyperlink"/>
    <w:basedOn w:val="DefaultParagraphFont"/>
    <w:uiPriority w:val="99"/>
    <w:unhideWhenUsed/>
    <w:rsid w:val="00E656D6"/>
    <w:rPr>
      <w:color w:val="0563C1" w:themeColor="hyperlink"/>
      <w:u w:val="single"/>
    </w:rPr>
  </w:style>
  <w:style w:type="table" w:styleId="ListTable4-Accent5">
    <w:name w:val="List Table 4 Accent 5"/>
    <w:basedOn w:val="TableNormal"/>
    <w:uiPriority w:val="49"/>
    <w:rsid w:val="00E656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6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E656D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065F2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65F25"/>
    <w:pPr>
      <w:spacing w:before="100" w:beforeAutospacing="1" w:after="100" w:afterAutospacing="1"/>
      <w:ind w:firstLine="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606770">
      <w:bodyDiv w:val="1"/>
      <w:marLeft w:val="0"/>
      <w:marRight w:val="0"/>
      <w:marTop w:val="0"/>
      <w:marBottom w:val="0"/>
      <w:divBdr>
        <w:top w:val="none" w:sz="0" w:space="0" w:color="auto"/>
        <w:left w:val="none" w:sz="0" w:space="0" w:color="auto"/>
        <w:bottom w:val="none" w:sz="0" w:space="0" w:color="auto"/>
        <w:right w:val="none" w:sz="0" w:space="0" w:color="auto"/>
      </w:divBdr>
    </w:div>
    <w:div w:id="17063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26</cp:revision>
  <cp:lastPrinted>2018-04-07T19:43:00Z</cp:lastPrinted>
  <dcterms:created xsi:type="dcterms:W3CDTF">2018-02-02T19:06:00Z</dcterms:created>
  <dcterms:modified xsi:type="dcterms:W3CDTF">2018-10-01T00:24:00Z</dcterms:modified>
</cp:coreProperties>
</file>