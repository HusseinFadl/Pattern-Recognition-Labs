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916"/>
        <w:tblW w:w="9970" w:type="dxa"/>
        <w:tblLook w:val="0000" w:firstRow="0" w:lastRow="0" w:firstColumn="0" w:lastColumn="0" w:noHBand="0" w:noVBand="0"/>
      </w:tblPr>
      <w:tblGrid>
        <w:gridCol w:w="1165"/>
        <w:gridCol w:w="7295"/>
        <w:gridCol w:w="1510"/>
      </w:tblGrid>
      <w:tr w:rsidR="00E656D6" w:rsidTr="006C4BFD">
        <w:trPr>
          <w:trHeight w:val="537"/>
        </w:trPr>
        <w:tc>
          <w:tcPr>
            <w:tcW w:w="8460" w:type="dxa"/>
            <w:gridSpan w:val="2"/>
          </w:tcPr>
          <w:p w:rsidR="00E656D6" w:rsidRPr="006941FB" w:rsidRDefault="00E656D6" w:rsidP="006C4BFD">
            <w:pPr>
              <w:pStyle w:val="Header"/>
              <w:jc w:val="left"/>
              <w:rPr>
                <w:rFonts w:asciiTheme="minorBidi" w:hAnsiTheme="minorBidi" w:cstheme="minorBidi"/>
                <w:sz w:val="22"/>
                <w:szCs w:val="22"/>
              </w:rPr>
            </w:pPr>
            <w:r w:rsidRPr="006941FB">
              <w:rPr>
                <w:rFonts w:asciiTheme="minorBidi" w:hAnsiTheme="minorBidi" w:cstheme="minorBidi"/>
                <w:sz w:val="22"/>
                <w:szCs w:val="22"/>
              </w:rPr>
              <w:t>Cairo University</w:t>
            </w:r>
          </w:p>
          <w:p w:rsidR="00E656D6" w:rsidRPr="006941FB" w:rsidRDefault="00E656D6" w:rsidP="006C4BFD">
            <w:pPr>
              <w:pStyle w:val="Header"/>
              <w:jc w:val="left"/>
              <w:rPr>
                <w:rFonts w:asciiTheme="minorBidi" w:hAnsiTheme="minorBidi" w:cstheme="minorBidi"/>
                <w:sz w:val="22"/>
                <w:szCs w:val="22"/>
              </w:rPr>
            </w:pPr>
            <w:r w:rsidRPr="006941FB">
              <w:rPr>
                <w:rFonts w:asciiTheme="minorBidi" w:hAnsiTheme="minorBidi" w:cstheme="minorBidi"/>
                <w:sz w:val="22"/>
                <w:szCs w:val="22"/>
              </w:rPr>
              <w:t>Faculty of Engineering</w:t>
            </w:r>
          </w:p>
          <w:p w:rsidR="00E656D6" w:rsidRPr="006941FB" w:rsidRDefault="00E656D6" w:rsidP="006C4BFD">
            <w:pPr>
              <w:pStyle w:val="Header"/>
              <w:jc w:val="left"/>
              <w:rPr>
                <w:rFonts w:asciiTheme="minorBidi" w:hAnsiTheme="minorBidi" w:cstheme="minorBidi"/>
                <w:sz w:val="22"/>
                <w:szCs w:val="22"/>
              </w:rPr>
            </w:pPr>
            <w:r w:rsidRPr="006941FB">
              <w:rPr>
                <w:rFonts w:asciiTheme="minorBidi" w:hAnsiTheme="minorBidi" w:cstheme="minorBidi"/>
                <w:sz w:val="22"/>
                <w:szCs w:val="22"/>
              </w:rPr>
              <w:t>Computer Engineering Department</w:t>
            </w:r>
          </w:p>
        </w:tc>
        <w:tc>
          <w:tcPr>
            <w:tcW w:w="1510" w:type="dxa"/>
          </w:tcPr>
          <w:p w:rsidR="00E656D6" w:rsidRPr="006941FB" w:rsidRDefault="00941C3C" w:rsidP="006C4BFD">
            <w:pPr>
              <w:pStyle w:val="Header"/>
              <w:jc w:val="left"/>
              <w:rPr>
                <w:rFonts w:asciiTheme="minorBidi" w:hAnsiTheme="minorBidi" w:cstheme="minorBidi"/>
                <w:sz w:val="22"/>
                <w:szCs w:val="22"/>
              </w:rPr>
            </w:pPr>
            <w:r>
              <w:rPr>
                <w:rFonts w:asciiTheme="minorBidi" w:hAnsiTheme="minorBidi" w:cstheme="minorBidi"/>
                <w:sz w:val="22"/>
                <w:szCs w:val="22"/>
              </w:rPr>
              <w:softHyphen/>
            </w:r>
            <w:r>
              <w:rPr>
                <w:rFonts w:asciiTheme="minorBidi" w:hAnsiTheme="minorBidi" w:cstheme="minorBidi"/>
                <w:sz w:val="22"/>
                <w:szCs w:val="22"/>
              </w:rPr>
              <w:softHyphen/>
            </w:r>
            <w:r>
              <w:rPr>
                <w:rFonts w:asciiTheme="minorBidi" w:hAnsiTheme="minorBidi" w:cstheme="minorBidi"/>
                <w:sz w:val="22"/>
                <w:szCs w:val="22"/>
              </w:rPr>
              <w:softHyphen/>
            </w:r>
            <w:r>
              <w:rPr>
                <w:rFonts w:asciiTheme="minorBidi" w:hAnsiTheme="minorBidi" w:cstheme="minorBidi"/>
                <w:sz w:val="22"/>
                <w:szCs w:val="22"/>
              </w:rPr>
              <w:softHyphen/>
              <w:t>CMPN450</w:t>
            </w:r>
          </w:p>
          <w:p w:rsidR="00E656D6" w:rsidRPr="006941FB" w:rsidRDefault="00941C3C" w:rsidP="006C4BFD">
            <w:pPr>
              <w:pStyle w:val="Header"/>
              <w:jc w:val="left"/>
              <w:rPr>
                <w:rFonts w:asciiTheme="minorBidi" w:hAnsiTheme="minorBidi" w:cstheme="minorBidi"/>
                <w:sz w:val="22"/>
                <w:szCs w:val="22"/>
              </w:rPr>
            </w:pPr>
            <w:r>
              <w:rPr>
                <w:rFonts w:asciiTheme="minorBidi" w:hAnsiTheme="minorBidi" w:cstheme="minorBidi"/>
                <w:sz w:val="22"/>
                <w:szCs w:val="22"/>
              </w:rPr>
              <w:t>Fall</w:t>
            </w:r>
            <w:r w:rsidR="00E656D6" w:rsidRPr="006941FB">
              <w:rPr>
                <w:rFonts w:asciiTheme="minorBidi" w:hAnsiTheme="minorBidi" w:cstheme="minorBidi"/>
                <w:sz w:val="22"/>
                <w:szCs w:val="22"/>
              </w:rPr>
              <w:t xml:space="preserve"> 2018</w:t>
            </w:r>
          </w:p>
        </w:tc>
      </w:tr>
      <w:tr w:rsidR="00E656D6" w:rsidTr="006C4BFD">
        <w:trPr>
          <w:trHeight w:val="632"/>
        </w:trPr>
        <w:tc>
          <w:tcPr>
            <w:tcW w:w="1165" w:type="dxa"/>
          </w:tcPr>
          <w:p w:rsidR="00E656D6" w:rsidRPr="006E227B" w:rsidRDefault="00E656D6" w:rsidP="006C4BFD">
            <w:pPr>
              <w:pStyle w:val="Header"/>
              <w:jc w:val="left"/>
              <w:rPr>
                <w:rFonts w:asciiTheme="majorBidi" w:hAnsiTheme="majorBidi" w:cstheme="majorBidi"/>
                <w:sz w:val="20"/>
                <w:szCs w:val="12"/>
              </w:rPr>
            </w:pPr>
          </w:p>
        </w:tc>
        <w:tc>
          <w:tcPr>
            <w:tcW w:w="7295" w:type="dxa"/>
            <w:vAlign w:val="center"/>
          </w:tcPr>
          <w:p w:rsidR="00E656D6" w:rsidRPr="006941FB" w:rsidRDefault="00941C3C" w:rsidP="006C4BFD">
            <w:pPr>
              <w:pStyle w:val="Header"/>
              <w:rPr>
                <w:ins w:id="0" w:author="Moda" w:date="2013-09-20T04:04:00Z"/>
                <w:rFonts w:asciiTheme="minorBidi" w:hAnsiTheme="minorBidi" w:cstheme="minorBidi"/>
                <w:b/>
                <w:bCs/>
                <w:color w:val="0070C0"/>
                <w:sz w:val="32"/>
                <w:szCs w:val="18"/>
              </w:rPr>
            </w:pPr>
            <w:r>
              <w:rPr>
                <w:rFonts w:asciiTheme="minorBidi" w:hAnsiTheme="minorBidi" w:cstheme="minorBidi"/>
                <w:b/>
                <w:bCs/>
                <w:color w:val="0070C0"/>
                <w:sz w:val="32"/>
                <w:szCs w:val="18"/>
              </w:rPr>
              <w:t>Pattern Recognition and Neural Networks</w:t>
            </w:r>
            <w:r w:rsidR="00E656D6" w:rsidRPr="006941FB">
              <w:rPr>
                <w:rFonts w:asciiTheme="minorBidi" w:hAnsiTheme="minorBidi" w:cstheme="minorBidi"/>
                <w:b/>
                <w:bCs/>
                <w:color w:val="0070C0"/>
                <w:sz w:val="32"/>
                <w:szCs w:val="18"/>
              </w:rPr>
              <w:t>.</w:t>
            </w:r>
          </w:p>
          <w:p w:rsidR="00E656D6" w:rsidRPr="006E227B" w:rsidRDefault="00E656D6" w:rsidP="00F157B0">
            <w:pPr>
              <w:pStyle w:val="Header"/>
              <w:rPr>
                <w:rFonts w:asciiTheme="majorBidi" w:hAnsiTheme="majorBidi" w:cstheme="majorBidi"/>
              </w:rPr>
            </w:pPr>
            <w:r w:rsidRPr="006941FB">
              <w:rPr>
                <w:rFonts w:asciiTheme="minorBidi" w:hAnsiTheme="minorBidi" w:cstheme="minorBidi"/>
                <w:sz w:val="32"/>
                <w:szCs w:val="18"/>
              </w:rPr>
              <w:t xml:space="preserve">Lab </w:t>
            </w:r>
            <w:r w:rsidR="00F157B0">
              <w:rPr>
                <w:rFonts w:asciiTheme="minorBidi" w:hAnsiTheme="minorBidi" w:cstheme="minorBidi"/>
                <w:sz w:val="32"/>
                <w:szCs w:val="18"/>
              </w:rPr>
              <w:t>2 – Classification Methods</w:t>
            </w:r>
          </w:p>
        </w:tc>
        <w:tc>
          <w:tcPr>
            <w:tcW w:w="1510" w:type="dxa"/>
            <w:vAlign w:val="center"/>
          </w:tcPr>
          <w:p w:rsidR="00E656D6" w:rsidRPr="006E227B" w:rsidRDefault="00E656D6" w:rsidP="006C4BFD">
            <w:pPr>
              <w:pStyle w:val="Header"/>
              <w:rPr>
                <w:rFonts w:asciiTheme="majorBidi" w:hAnsiTheme="majorBidi" w:cstheme="majorBidi"/>
                <w:sz w:val="24"/>
                <w:szCs w:val="24"/>
              </w:rPr>
            </w:pPr>
          </w:p>
          <w:p w:rsidR="00E656D6" w:rsidRPr="006E227B" w:rsidRDefault="00E656D6" w:rsidP="006C4BFD">
            <w:pPr>
              <w:pStyle w:val="Header"/>
              <w:rPr>
                <w:rFonts w:asciiTheme="majorBidi" w:hAnsiTheme="majorBidi" w:cstheme="majorBidi"/>
                <w:sz w:val="24"/>
                <w:szCs w:val="24"/>
              </w:rPr>
            </w:pPr>
          </w:p>
          <w:p w:rsidR="00E656D6" w:rsidRPr="006E227B" w:rsidRDefault="00E656D6" w:rsidP="006C4BFD">
            <w:pPr>
              <w:pStyle w:val="Header"/>
              <w:rPr>
                <w:rFonts w:asciiTheme="majorBidi" w:hAnsiTheme="majorBidi" w:cstheme="majorBidi"/>
                <w:sz w:val="24"/>
                <w:szCs w:val="24"/>
              </w:rPr>
            </w:pPr>
          </w:p>
          <w:p w:rsidR="00E656D6" w:rsidRPr="006E227B" w:rsidRDefault="00E656D6" w:rsidP="006C4BFD">
            <w:pPr>
              <w:pStyle w:val="Header"/>
              <w:rPr>
                <w:rFonts w:asciiTheme="majorBidi" w:hAnsiTheme="majorBidi" w:cstheme="majorBidi"/>
                <w:sz w:val="24"/>
                <w:szCs w:val="24"/>
              </w:rPr>
            </w:pPr>
          </w:p>
        </w:tc>
      </w:tr>
    </w:tbl>
    <w:p w:rsidR="00941C3C" w:rsidRDefault="007D7DCF" w:rsidP="004442F1">
      <w:pPr>
        <w:pStyle w:val="NormalWeb"/>
        <w:shd w:val="clear" w:color="auto" w:fill="FFFFFF"/>
        <w:spacing w:before="0" w:beforeAutospacing="0" w:after="0" w:afterAutospacing="0" w:line="276" w:lineRule="auto"/>
        <w:jc w:val="both"/>
        <w:textAlignment w:val="baseline"/>
        <w:rPr>
          <w:rFonts w:ascii="Arial" w:hAnsi="Arial"/>
          <w:color w:val="000000" w:themeColor="text1"/>
          <w:szCs w:val="28"/>
        </w:rPr>
      </w:pPr>
      <w:r>
        <w:rPr>
          <w:rFonts w:ascii="Arial" w:hAnsi="Arial"/>
          <w:color w:val="000000" w:themeColor="text1"/>
          <w:szCs w:val="28"/>
        </w:rPr>
        <w:t xml:space="preserve">In this lab, it is required to identify between different hand-drawn shapes; such as rectangles, circles, triangles, ellipses, polygons, etc. </w:t>
      </w:r>
    </w:p>
    <w:p w:rsidR="007D7DCF" w:rsidRDefault="007D7DCF" w:rsidP="00F53832">
      <w:pPr>
        <w:pStyle w:val="NormalWeb"/>
        <w:shd w:val="clear" w:color="auto" w:fill="FFFFFF"/>
        <w:spacing w:before="0" w:beforeAutospacing="0" w:after="0" w:afterAutospacing="0" w:line="276" w:lineRule="auto"/>
        <w:jc w:val="both"/>
        <w:textAlignment w:val="baseline"/>
        <w:rPr>
          <w:rFonts w:ascii="Arial" w:hAnsi="Arial"/>
          <w:color w:val="000000" w:themeColor="text1"/>
          <w:szCs w:val="28"/>
        </w:rPr>
      </w:pPr>
      <w:r>
        <w:rPr>
          <w:rFonts w:ascii="Arial" w:hAnsi="Arial"/>
          <w:color w:val="000000" w:themeColor="text1"/>
          <w:szCs w:val="28"/>
        </w:rPr>
        <w:t xml:space="preserve">We will start our first lab in this course by </w:t>
      </w:r>
      <w:r w:rsidR="00F53832">
        <w:rPr>
          <w:rFonts w:ascii="Arial" w:hAnsi="Arial"/>
          <w:color w:val="000000" w:themeColor="text1"/>
          <w:szCs w:val="28"/>
        </w:rPr>
        <w:t>understanding the main pipeline of any machine learning project</w:t>
      </w:r>
      <w:r>
        <w:rPr>
          <w:rFonts w:ascii="Arial" w:hAnsi="Arial"/>
          <w:color w:val="000000" w:themeColor="text1"/>
          <w:szCs w:val="28"/>
        </w:rPr>
        <w:t>:</w:t>
      </w:r>
    </w:p>
    <w:p w:rsidR="007D7DCF" w:rsidRDefault="007D7DCF" w:rsidP="00F53832">
      <w:pPr>
        <w:pStyle w:val="NormalWeb"/>
        <w:shd w:val="clear" w:color="auto" w:fill="FFFFFF"/>
        <w:spacing w:before="0" w:beforeAutospacing="0" w:after="0" w:afterAutospacing="0" w:line="276" w:lineRule="auto"/>
        <w:jc w:val="both"/>
        <w:textAlignment w:val="baseline"/>
        <w:rPr>
          <w:rFonts w:ascii="Arial" w:hAnsi="Arial"/>
          <w:color w:val="000000" w:themeColor="text1"/>
          <w:szCs w:val="28"/>
        </w:rPr>
      </w:pPr>
      <w:r>
        <w:rPr>
          <w:rFonts w:ascii="Arial" w:hAnsi="Arial"/>
          <w:color w:val="000000" w:themeColor="text1"/>
          <w:szCs w:val="28"/>
        </w:rPr>
        <w:t>A ML project is divided into many stages:</w:t>
      </w:r>
    </w:p>
    <w:p w:rsidR="007D7DCF" w:rsidRPr="007D7DCF" w:rsidRDefault="007D7DCF" w:rsidP="004442F1">
      <w:pPr>
        <w:pStyle w:val="NormalWeb"/>
        <w:numPr>
          <w:ilvl w:val="0"/>
          <w:numId w:val="21"/>
        </w:numPr>
        <w:shd w:val="clear" w:color="auto" w:fill="FFFFFF"/>
        <w:spacing w:before="0" w:beforeAutospacing="0" w:after="0" w:afterAutospacing="0" w:line="276" w:lineRule="auto"/>
        <w:jc w:val="both"/>
        <w:textAlignment w:val="baseline"/>
        <w:rPr>
          <w:rFonts w:ascii="Arial" w:hAnsi="Arial"/>
          <w:color w:val="000000" w:themeColor="text1"/>
          <w:szCs w:val="28"/>
        </w:rPr>
      </w:pPr>
      <w:r w:rsidRPr="007D7DCF">
        <w:rPr>
          <w:rFonts w:ascii="Arial" w:hAnsi="Arial"/>
          <w:b/>
          <w:bCs/>
          <w:color w:val="000000" w:themeColor="text1"/>
          <w:szCs w:val="28"/>
        </w:rPr>
        <w:t>Gathering Data:</w:t>
      </w:r>
      <w:r>
        <w:rPr>
          <w:rFonts w:ascii="Arial" w:hAnsi="Arial"/>
          <w:color w:val="000000" w:themeColor="text1"/>
          <w:szCs w:val="28"/>
        </w:rPr>
        <w:t xml:space="preserve"> The</w:t>
      </w:r>
      <w:r w:rsidRPr="007D7DCF">
        <w:rPr>
          <w:rFonts w:ascii="Arial" w:hAnsi="Arial"/>
          <w:color w:val="000000" w:themeColor="text1"/>
          <w:szCs w:val="28"/>
        </w:rPr>
        <w:t xml:space="preserve"> firs</w:t>
      </w:r>
      <w:r>
        <w:rPr>
          <w:rFonts w:ascii="Arial" w:hAnsi="Arial"/>
          <w:color w:val="000000" w:themeColor="text1"/>
          <w:szCs w:val="28"/>
        </w:rPr>
        <w:t>t real step of machine learning is</w:t>
      </w:r>
      <w:r w:rsidRPr="007D7DCF">
        <w:rPr>
          <w:rFonts w:ascii="Arial" w:hAnsi="Arial"/>
          <w:color w:val="000000" w:themeColor="text1"/>
          <w:szCs w:val="28"/>
        </w:rPr>
        <w:t> </w:t>
      </w:r>
      <w:r w:rsidRPr="007D7DCF">
        <w:rPr>
          <w:rFonts w:ascii="Arial" w:hAnsi="Arial"/>
          <w:color w:val="000000" w:themeColor="text1"/>
          <w:szCs w:val="28"/>
        </w:rPr>
        <w:t>gathering data</w:t>
      </w:r>
      <w:r w:rsidRPr="007D7DCF">
        <w:rPr>
          <w:rFonts w:ascii="Arial" w:hAnsi="Arial"/>
          <w:color w:val="000000" w:themeColor="text1"/>
          <w:szCs w:val="28"/>
        </w:rPr>
        <w:t xml:space="preserve">. This step is very important because the quality and quantity of data that you gather will directly determine how good your predictive model can be. In this case, the data we collect will be the </w:t>
      </w:r>
      <w:r>
        <w:rPr>
          <w:rFonts w:ascii="Arial" w:hAnsi="Arial"/>
          <w:color w:val="000000" w:themeColor="text1"/>
          <w:szCs w:val="28"/>
        </w:rPr>
        <w:t>images of hand-drawn shapes</w:t>
      </w:r>
      <w:r w:rsidRPr="007D7DCF">
        <w:rPr>
          <w:rFonts w:ascii="Arial" w:hAnsi="Arial"/>
          <w:color w:val="000000" w:themeColor="text1"/>
          <w:szCs w:val="28"/>
        </w:rPr>
        <w:t>.</w:t>
      </w:r>
    </w:p>
    <w:p w:rsidR="007D7DCF" w:rsidRDefault="007D7DCF" w:rsidP="007D7DCF">
      <w:pPr>
        <w:pStyle w:val="NormalWeb"/>
        <w:shd w:val="clear" w:color="auto" w:fill="FFFFFF"/>
        <w:spacing w:before="0" w:beforeAutospacing="0" w:after="0" w:afterAutospacing="0"/>
        <w:ind w:left="720"/>
        <w:textAlignment w:val="baseline"/>
        <w:rPr>
          <w:rFonts w:ascii="Arial" w:hAnsi="Arial"/>
          <w:color w:val="000000" w:themeColor="text1"/>
          <w:szCs w:val="28"/>
        </w:rPr>
      </w:pPr>
      <w:r>
        <w:rPr>
          <w:rFonts w:ascii="Arial" w:hAnsi="Arial"/>
          <w:noProof/>
          <w:color w:val="000000" w:themeColor="text1"/>
          <w:szCs w:val="28"/>
        </w:rPr>
        <w:drawing>
          <wp:anchor distT="0" distB="0" distL="114300" distR="114300" simplePos="0" relativeHeight="251658240" behindDoc="1" locked="0" layoutInCell="1" allowOverlap="1">
            <wp:simplePos x="0" y="0"/>
            <wp:positionH relativeFrom="column">
              <wp:posOffset>4400550</wp:posOffset>
            </wp:positionH>
            <wp:positionV relativeFrom="paragraph">
              <wp:posOffset>59055</wp:posOffset>
            </wp:positionV>
            <wp:extent cx="1438275" cy="1104900"/>
            <wp:effectExtent l="0" t="0" r="9525" b="0"/>
            <wp:wrapTight wrapText="bothSides">
              <wp:wrapPolygon edited="0">
                <wp:start x="0" y="0"/>
                <wp:lineTo x="0" y="21228"/>
                <wp:lineTo x="21457" y="21228"/>
                <wp:lineTo x="214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104900"/>
                    </a:xfrm>
                    <a:prstGeom prst="rect">
                      <a:avLst/>
                    </a:prstGeom>
                    <a:noFill/>
                    <a:ln>
                      <a:noFill/>
                    </a:ln>
                  </pic:spPr>
                </pic:pic>
              </a:graphicData>
            </a:graphic>
          </wp:anchor>
        </w:drawing>
      </w:r>
      <w:r>
        <w:rPr>
          <w:rFonts w:ascii="Arial" w:hAnsi="Arial"/>
          <w:noProof/>
          <w:color w:val="000000" w:themeColor="text1"/>
          <w:szCs w:val="28"/>
        </w:rPr>
        <w:drawing>
          <wp:anchor distT="0" distB="0" distL="114300" distR="114300" simplePos="0" relativeHeight="251660288" behindDoc="1" locked="0" layoutInCell="1" allowOverlap="1">
            <wp:simplePos x="0" y="0"/>
            <wp:positionH relativeFrom="column">
              <wp:posOffset>2552700</wp:posOffset>
            </wp:positionH>
            <wp:positionV relativeFrom="paragraph">
              <wp:posOffset>1905</wp:posOffset>
            </wp:positionV>
            <wp:extent cx="1362075" cy="1352550"/>
            <wp:effectExtent l="0" t="0" r="9525" b="0"/>
            <wp:wrapTight wrapText="bothSides">
              <wp:wrapPolygon edited="0">
                <wp:start x="0" y="0"/>
                <wp:lineTo x="0" y="21296"/>
                <wp:lineTo x="21449" y="21296"/>
                <wp:lineTo x="214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1352550"/>
                    </a:xfrm>
                    <a:prstGeom prst="rect">
                      <a:avLst/>
                    </a:prstGeom>
                    <a:noFill/>
                    <a:ln>
                      <a:noFill/>
                    </a:ln>
                  </pic:spPr>
                </pic:pic>
              </a:graphicData>
            </a:graphic>
          </wp:anchor>
        </w:drawing>
      </w:r>
      <w:r>
        <w:rPr>
          <w:rFonts w:ascii="Arial" w:hAnsi="Arial"/>
          <w:noProof/>
          <w:color w:val="000000" w:themeColor="text1"/>
          <w:szCs w:val="28"/>
        </w:rPr>
        <w:drawing>
          <wp:anchor distT="0" distB="0" distL="114300" distR="114300" simplePos="0" relativeHeight="251659264" behindDoc="1" locked="0" layoutInCell="1" allowOverlap="1">
            <wp:simplePos x="0" y="0"/>
            <wp:positionH relativeFrom="column">
              <wp:posOffset>485775</wp:posOffset>
            </wp:positionH>
            <wp:positionV relativeFrom="paragraph">
              <wp:posOffset>1905</wp:posOffset>
            </wp:positionV>
            <wp:extent cx="1533525" cy="1390650"/>
            <wp:effectExtent l="0" t="0" r="9525" b="0"/>
            <wp:wrapTight wrapText="bothSides">
              <wp:wrapPolygon edited="0">
                <wp:start x="0" y="0"/>
                <wp:lineTo x="0" y="21304"/>
                <wp:lineTo x="21466" y="21304"/>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1390650"/>
                    </a:xfrm>
                    <a:prstGeom prst="rect">
                      <a:avLst/>
                    </a:prstGeom>
                    <a:noFill/>
                    <a:ln>
                      <a:noFill/>
                    </a:ln>
                  </pic:spPr>
                </pic:pic>
              </a:graphicData>
            </a:graphic>
          </wp:anchor>
        </w:drawing>
      </w:r>
    </w:p>
    <w:p w:rsidR="007D7DCF" w:rsidRDefault="007D7DCF" w:rsidP="007D7DCF">
      <w:pPr>
        <w:pStyle w:val="NormalWeb"/>
        <w:shd w:val="clear" w:color="auto" w:fill="FFFFFF"/>
        <w:spacing w:before="0" w:beforeAutospacing="0" w:after="0" w:afterAutospacing="0"/>
        <w:textAlignment w:val="baseline"/>
        <w:rPr>
          <w:rFonts w:ascii="Arial" w:hAnsi="Arial"/>
          <w:color w:val="000000" w:themeColor="text1"/>
          <w:szCs w:val="28"/>
        </w:rPr>
      </w:pPr>
    </w:p>
    <w:p w:rsidR="007D7DCF" w:rsidRDefault="007D7DCF" w:rsidP="007D7DCF">
      <w:pPr>
        <w:pStyle w:val="NormalWeb"/>
        <w:shd w:val="clear" w:color="auto" w:fill="FFFFFF"/>
        <w:spacing w:before="0" w:beforeAutospacing="0" w:after="0" w:afterAutospacing="0"/>
        <w:textAlignment w:val="baseline"/>
        <w:rPr>
          <w:rFonts w:ascii="Arial" w:hAnsi="Arial"/>
          <w:color w:val="000000" w:themeColor="text1"/>
          <w:szCs w:val="28"/>
        </w:rPr>
      </w:pPr>
    </w:p>
    <w:p w:rsidR="007D7DCF" w:rsidRDefault="007D7DCF" w:rsidP="007D7DCF">
      <w:pPr>
        <w:pStyle w:val="NormalWeb"/>
        <w:shd w:val="clear" w:color="auto" w:fill="FFFFFF"/>
        <w:spacing w:before="0" w:beforeAutospacing="0" w:after="0" w:afterAutospacing="0"/>
        <w:textAlignment w:val="baseline"/>
        <w:rPr>
          <w:rFonts w:ascii="Arial" w:hAnsi="Arial"/>
          <w:color w:val="000000" w:themeColor="text1"/>
          <w:szCs w:val="28"/>
        </w:rPr>
      </w:pPr>
    </w:p>
    <w:p w:rsidR="007D7DCF" w:rsidRDefault="007D7DCF" w:rsidP="007D7DCF">
      <w:pPr>
        <w:pStyle w:val="NormalWeb"/>
        <w:shd w:val="clear" w:color="auto" w:fill="FFFFFF"/>
        <w:spacing w:before="0" w:beforeAutospacing="0" w:after="0" w:afterAutospacing="0"/>
        <w:textAlignment w:val="baseline"/>
        <w:rPr>
          <w:rFonts w:ascii="Arial" w:hAnsi="Arial"/>
          <w:color w:val="000000" w:themeColor="text1"/>
          <w:szCs w:val="28"/>
        </w:rPr>
      </w:pPr>
    </w:p>
    <w:p w:rsidR="007D7DCF" w:rsidRDefault="007D7DCF" w:rsidP="007D7DCF">
      <w:pPr>
        <w:pStyle w:val="NormalWeb"/>
        <w:shd w:val="clear" w:color="auto" w:fill="FFFFFF"/>
        <w:spacing w:before="0" w:beforeAutospacing="0" w:after="0" w:afterAutospacing="0"/>
        <w:textAlignment w:val="baseline"/>
        <w:rPr>
          <w:rFonts w:ascii="Arial" w:hAnsi="Arial"/>
          <w:color w:val="000000" w:themeColor="text1"/>
          <w:szCs w:val="28"/>
        </w:rPr>
      </w:pPr>
    </w:p>
    <w:p w:rsidR="007D7DCF" w:rsidRDefault="007D7DCF" w:rsidP="007D7DCF">
      <w:pPr>
        <w:pStyle w:val="NormalWeb"/>
        <w:shd w:val="clear" w:color="auto" w:fill="FFFFFF"/>
        <w:spacing w:before="0" w:beforeAutospacing="0" w:after="0" w:afterAutospacing="0"/>
        <w:textAlignment w:val="baseline"/>
        <w:rPr>
          <w:rFonts w:ascii="Arial" w:hAnsi="Arial"/>
          <w:color w:val="000000" w:themeColor="text1"/>
          <w:szCs w:val="28"/>
        </w:rPr>
      </w:pPr>
    </w:p>
    <w:p w:rsidR="007D7DCF" w:rsidRDefault="007D7DCF" w:rsidP="007D7DCF">
      <w:pPr>
        <w:pStyle w:val="NormalWeb"/>
        <w:shd w:val="clear" w:color="auto" w:fill="FFFFFF"/>
        <w:spacing w:before="0" w:beforeAutospacing="0" w:after="0" w:afterAutospacing="0"/>
        <w:textAlignment w:val="baseline"/>
        <w:rPr>
          <w:rFonts w:ascii="Arial" w:hAnsi="Arial"/>
          <w:color w:val="000000" w:themeColor="text1"/>
          <w:szCs w:val="28"/>
        </w:rPr>
      </w:pPr>
      <w:r>
        <w:rPr>
          <w:rFonts w:ascii="Arial" w:hAnsi="Arial"/>
          <w:color w:val="000000" w:themeColor="text1"/>
          <w:szCs w:val="28"/>
        </w:rPr>
        <w:t xml:space="preserve">                </w:t>
      </w:r>
    </w:p>
    <w:p w:rsidR="007D7DCF" w:rsidRDefault="007D7DCF" w:rsidP="007D7DCF">
      <w:pPr>
        <w:pStyle w:val="NormalWeb"/>
        <w:shd w:val="clear" w:color="auto" w:fill="FFFFFF"/>
        <w:spacing w:before="0" w:beforeAutospacing="0" w:after="0" w:afterAutospacing="0"/>
        <w:textAlignment w:val="baseline"/>
        <w:rPr>
          <w:rFonts w:ascii="Arial" w:hAnsi="Arial"/>
          <w:color w:val="000000" w:themeColor="text1"/>
          <w:szCs w:val="28"/>
        </w:rPr>
      </w:pPr>
      <w:r>
        <w:rPr>
          <w:rFonts w:ascii="Arial" w:hAnsi="Arial"/>
          <w:color w:val="000000" w:themeColor="text1"/>
          <w:szCs w:val="28"/>
        </w:rPr>
        <w:tab/>
      </w:r>
      <w:r>
        <w:rPr>
          <w:rFonts w:ascii="Arial" w:hAnsi="Arial"/>
          <w:color w:val="000000" w:themeColor="text1"/>
          <w:szCs w:val="28"/>
        </w:rPr>
        <w:tab/>
        <w:t>A rectangle</w:t>
      </w:r>
      <w:r>
        <w:rPr>
          <w:rFonts w:ascii="Arial" w:hAnsi="Arial"/>
          <w:color w:val="000000" w:themeColor="text1"/>
          <w:szCs w:val="28"/>
        </w:rPr>
        <w:tab/>
      </w:r>
      <w:r>
        <w:rPr>
          <w:rFonts w:ascii="Arial" w:hAnsi="Arial"/>
          <w:color w:val="000000" w:themeColor="text1"/>
          <w:szCs w:val="28"/>
        </w:rPr>
        <w:tab/>
        <w:t xml:space="preserve">  </w:t>
      </w:r>
      <w:r>
        <w:rPr>
          <w:rFonts w:ascii="Arial" w:hAnsi="Arial"/>
          <w:color w:val="000000" w:themeColor="text1"/>
          <w:szCs w:val="28"/>
        </w:rPr>
        <w:tab/>
        <w:t xml:space="preserve">        A circle </w:t>
      </w:r>
      <w:r>
        <w:rPr>
          <w:rFonts w:ascii="Arial" w:hAnsi="Arial"/>
          <w:color w:val="000000" w:themeColor="text1"/>
          <w:szCs w:val="28"/>
        </w:rPr>
        <w:tab/>
      </w:r>
      <w:r>
        <w:rPr>
          <w:rFonts w:ascii="Arial" w:hAnsi="Arial"/>
          <w:color w:val="000000" w:themeColor="text1"/>
          <w:szCs w:val="28"/>
        </w:rPr>
        <w:tab/>
      </w:r>
      <w:r>
        <w:rPr>
          <w:rFonts w:ascii="Arial" w:hAnsi="Arial"/>
          <w:color w:val="000000" w:themeColor="text1"/>
          <w:szCs w:val="28"/>
        </w:rPr>
        <w:tab/>
        <w:t xml:space="preserve">      A triangle</w:t>
      </w:r>
    </w:p>
    <w:p w:rsidR="007D7DCF" w:rsidRDefault="007D7DCF" w:rsidP="007D7DCF">
      <w:pPr>
        <w:pStyle w:val="NormalWeb"/>
        <w:shd w:val="clear" w:color="auto" w:fill="FFFFFF"/>
        <w:spacing w:before="0" w:beforeAutospacing="0" w:after="0" w:afterAutospacing="0"/>
        <w:textAlignment w:val="baseline"/>
        <w:rPr>
          <w:rFonts w:ascii="Arial" w:hAnsi="Arial"/>
          <w:color w:val="000000" w:themeColor="text1"/>
          <w:szCs w:val="28"/>
        </w:rPr>
      </w:pPr>
      <w:r>
        <w:rPr>
          <w:rFonts w:ascii="Arial" w:hAnsi="Arial"/>
          <w:color w:val="000000" w:themeColor="text1"/>
          <w:szCs w:val="28"/>
        </w:rPr>
        <w:tab/>
      </w:r>
    </w:p>
    <w:p w:rsidR="00C67A47" w:rsidRDefault="004442F1" w:rsidP="002023C7">
      <w:pPr>
        <w:pStyle w:val="NormalWeb"/>
        <w:numPr>
          <w:ilvl w:val="0"/>
          <w:numId w:val="21"/>
        </w:numPr>
        <w:shd w:val="clear" w:color="auto" w:fill="FFFFFF"/>
        <w:spacing w:before="0" w:beforeAutospacing="0" w:after="0" w:afterAutospacing="0" w:line="276" w:lineRule="auto"/>
        <w:jc w:val="both"/>
        <w:textAlignment w:val="baseline"/>
        <w:rPr>
          <w:rFonts w:ascii="Arial" w:hAnsi="Arial"/>
          <w:color w:val="000000" w:themeColor="text1"/>
          <w:szCs w:val="28"/>
        </w:rPr>
      </w:pPr>
      <w:r>
        <w:rPr>
          <w:rFonts w:ascii="Arial" w:hAnsi="Arial"/>
          <w:b/>
          <w:bCs/>
          <w:color w:val="000000" w:themeColor="text1"/>
          <w:szCs w:val="28"/>
        </w:rPr>
        <w:t xml:space="preserve">Data Preparation: </w:t>
      </w:r>
      <w:r>
        <w:rPr>
          <w:rFonts w:ascii="Arial" w:hAnsi="Arial"/>
          <w:color w:val="000000" w:themeColor="text1"/>
          <w:szCs w:val="28"/>
        </w:rPr>
        <w:t xml:space="preserve">In this stage, we need </w:t>
      </w:r>
      <w:r w:rsidRPr="004442F1">
        <w:rPr>
          <w:rFonts w:ascii="Arial" w:hAnsi="Arial"/>
          <w:color w:val="000000" w:themeColor="text1"/>
          <w:szCs w:val="28"/>
        </w:rPr>
        <w:t>to convert the raw data into a clean data set. In other words, whenever the data is gathered from different sources it is collected in raw format which is not feasible for the analysis.</w:t>
      </w:r>
      <w:r>
        <w:rPr>
          <w:rFonts w:ascii="Arial" w:hAnsi="Arial"/>
          <w:color w:val="000000" w:themeColor="text1"/>
          <w:szCs w:val="28"/>
        </w:rPr>
        <w:t xml:space="preserve"> In our case, we need to convert our RGB images to grayscale, smooth them to remove noise by applying a Gaussian filter or a low pass filter (blurring), and applying a threshold on the image pixels. The pixels having intensity less than this threshold should be considered black pixels, and white otherwise. </w:t>
      </w:r>
    </w:p>
    <w:p w:rsidR="002023C7" w:rsidRPr="002023C7" w:rsidRDefault="002023C7" w:rsidP="002023C7">
      <w:pPr>
        <w:pStyle w:val="ListParagraph"/>
        <w:shd w:val="clear" w:color="auto" w:fill="FFFFFF"/>
        <w:spacing w:before="100" w:beforeAutospacing="1" w:after="210"/>
        <w:ind w:firstLine="0"/>
        <w:rPr>
          <w:color w:val="000000" w:themeColor="text1"/>
          <w:sz w:val="24"/>
          <w:szCs w:val="28"/>
        </w:rPr>
      </w:pPr>
    </w:p>
    <w:p w:rsidR="00C67A47" w:rsidRDefault="004442F1" w:rsidP="00C67A47">
      <w:pPr>
        <w:pStyle w:val="ListParagraph"/>
        <w:numPr>
          <w:ilvl w:val="0"/>
          <w:numId w:val="21"/>
        </w:numPr>
        <w:shd w:val="clear" w:color="auto" w:fill="FFFFFF"/>
        <w:spacing w:before="100" w:beforeAutospacing="1" w:after="210"/>
        <w:rPr>
          <w:color w:val="000000" w:themeColor="text1"/>
          <w:sz w:val="24"/>
          <w:szCs w:val="28"/>
        </w:rPr>
      </w:pPr>
      <w:r w:rsidRPr="004442F1">
        <w:rPr>
          <w:b/>
          <w:bCs/>
          <w:color w:val="000000" w:themeColor="text1"/>
          <w:sz w:val="24"/>
          <w:szCs w:val="28"/>
        </w:rPr>
        <w:t>Feature Extraction</w:t>
      </w:r>
      <w:r w:rsidRPr="004442F1">
        <w:rPr>
          <w:color w:val="000000" w:themeColor="text1"/>
          <w:sz w:val="24"/>
          <w:szCs w:val="28"/>
        </w:rPr>
        <w:t xml:space="preserve">: </w:t>
      </w:r>
      <w:r w:rsidR="00C67A47">
        <w:rPr>
          <w:color w:val="000000" w:themeColor="text1"/>
          <w:sz w:val="24"/>
          <w:szCs w:val="28"/>
        </w:rPr>
        <w:t>This step could be either:</w:t>
      </w:r>
    </w:p>
    <w:p w:rsidR="00C67A47" w:rsidRDefault="00C67A47" w:rsidP="00C67A47">
      <w:pPr>
        <w:pStyle w:val="ListParagraph"/>
        <w:numPr>
          <w:ilvl w:val="1"/>
          <w:numId w:val="21"/>
        </w:numPr>
        <w:shd w:val="clear" w:color="auto" w:fill="FFFFFF"/>
        <w:spacing w:before="100" w:beforeAutospacing="1" w:after="210"/>
        <w:jc w:val="both"/>
        <w:rPr>
          <w:color w:val="000000" w:themeColor="text1"/>
          <w:sz w:val="24"/>
          <w:szCs w:val="28"/>
        </w:rPr>
      </w:pPr>
      <w:r w:rsidRPr="00C67A47">
        <w:rPr>
          <w:b/>
          <w:bCs/>
          <w:color w:val="000000" w:themeColor="text1"/>
          <w:sz w:val="24"/>
          <w:szCs w:val="28"/>
        </w:rPr>
        <w:t>Feature E</w:t>
      </w:r>
      <w:r w:rsidR="004442F1" w:rsidRPr="00C67A47">
        <w:rPr>
          <w:b/>
          <w:bCs/>
          <w:color w:val="000000" w:themeColor="text1"/>
          <w:sz w:val="24"/>
          <w:szCs w:val="28"/>
        </w:rPr>
        <w:t>ngineering:</w:t>
      </w:r>
      <w:r w:rsidR="004442F1" w:rsidRPr="004442F1">
        <w:rPr>
          <w:color w:val="000000" w:themeColor="text1"/>
          <w:sz w:val="24"/>
          <w:szCs w:val="28"/>
        </w:rPr>
        <w:t xml:space="preserve"> transformation of raw data into</w:t>
      </w:r>
      <w:r>
        <w:rPr>
          <w:color w:val="000000" w:themeColor="text1"/>
          <w:sz w:val="24"/>
          <w:szCs w:val="28"/>
        </w:rPr>
        <w:t xml:space="preserve"> features suitable for modeling.</w:t>
      </w:r>
    </w:p>
    <w:p w:rsidR="00C67A47" w:rsidRDefault="00C67A47" w:rsidP="00C67A47">
      <w:pPr>
        <w:pStyle w:val="ListParagraph"/>
        <w:numPr>
          <w:ilvl w:val="1"/>
          <w:numId w:val="21"/>
        </w:numPr>
        <w:shd w:val="clear" w:color="auto" w:fill="FFFFFF"/>
        <w:spacing w:before="100" w:beforeAutospacing="1" w:after="210"/>
        <w:jc w:val="both"/>
        <w:rPr>
          <w:color w:val="000000" w:themeColor="text1"/>
          <w:sz w:val="24"/>
          <w:szCs w:val="28"/>
        </w:rPr>
      </w:pPr>
      <w:r w:rsidRPr="00C67A47">
        <w:rPr>
          <w:b/>
          <w:bCs/>
          <w:color w:val="000000" w:themeColor="text1"/>
          <w:sz w:val="24"/>
          <w:szCs w:val="28"/>
        </w:rPr>
        <w:t>Feature T</w:t>
      </w:r>
      <w:r w:rsidR="004442F1" w:rsidRPr="00C67A47">
        <w:rPr>
          <w:b/>
          <w:bCs/>
          <w:color w:val="000000" w:themeColor="text1"/>
          <w:sz w:val="24"/>
          <w:szCs w:val="28"/>
        </w:rPr>
        <w:t>ransformation:</w:t>
      </w:r>
      <w:r w:rsidR="004442F1" w:rsidRPr="00C67A47">
        <w:rPr>
          <w:color w:val="000000" w:themeColor="text1"/>
          <w:sz w:val="24"/>
          <w:szCs w:val="28"/>
        </w:rPr>
        <w:t xml:space="preserve"> transformation of data to improv</w:t>
      </w:r>
      <w:r>
        <w:rPr>
          <w:color w:val="000000" w:themeColor="text1"/>
          <w:sz w:val="24"/>
          <w:szCs w:val="28"/>
        </w:rPr>
        <w:t>e the accuracy of the algorithm.</w:t>
      </w:r>
    </w:p>
    <w:p w:rsidR="004442F1" w:rsidRDefault="00C67A47" w:rsidP="00C67A47">
      <w:pPr>
        <w:pStyle w:val="ListParagraph"/>
        <w:numPr>
          <w:ilvl w:val="1"/>
          <w:numId w:val="21"/>
        </w:numPr>
        <w:shd w:val="clear" w:color="auto" w:fill="FFFFFF"/>
        <w:spacing w:before="100" w:beforeAutospacing="1" w:after="210"/>
        <w:jc w:val="both"/>
        <w:rPr>
          <w:color w:val="000000" w:themeColor="text1"/>
          <w:sz w:val="24"/>
          <w:szCs w:val="28"/>
        </w:rPr>
      </w:pPr>
      <w:r w:rsidRPr="00C67A47">
        <w:rPr>
          <w:b/>
          <w:bCs/>
          <w:color w:val="000000" w:themeColor="text1"/>
          <w:sz w:val="24"/>
          <w:szCs w:val="28"/>
        </w:rPr>
        <w:t>Feature S</w:t>
      </w:r>
      <w:r w:rsidR="004442F1" w:rsidRPr="00C67A47">
        <w:rPr>
          <w:b/>
          <w:bCs/>
          <w:color w:val="000000" w:themeColor="text1"/>
          <w:sz w:val="24"/>
          <w:szCs w:val="28"/>
        </w:rPr>
        <w:t>election:</w:t>
      </w:r>
      <w:r w:rsidR="004442F1" w:rsidRPr="00C67A47">
        <w:rPr>
          <w:color w:val="000000" w:themeColor="text1"/>
          <w:sz w:val="24"/>
          <w:szCs w:val="28"/>
        </w:rPr>
        <w:t xml:space="preserve"> removing unnecessary features.</w:t>
      </w:r>
    </w:p>
    <w:p w:rsidR="00C67A47" w:rsidRDefault="00C67A47" w:rsidP="00C67A47">
      <w:pPr>
        <w:shd w:val="clear" w:color="auto" w:fill="FFFFFF"/>
        <w:spacing w:before="100" w:beforeAutospacing="1" w:after="210"/>
        <w:ind w:firstLine="720"/>
        <w:jc w:val="both"/>
        <w:rPr>
          <w:color w:val="000000" w:themeColor="text1"/>
          <w:sz w:val="24"/>
          <w:szCs w:val="28"/>
        </w:rPr>
      </w:pPr>
      <w:r>
        <w:rPr>
          <w:color w:val="000000" w:themeColor="text1"/>
          <w:sz w:val="24"/>
          <w:szCs w:val="28"/>
        </w:rPr>
        <w:t>The process of feature extraction in our problem can have many designs:</w:t>
      </w:r>
    </w:p>
    <w:p w:rsidR="00C67A47" w:rsidRDefault="00C67A47" w:rsidP="00C67A47">
      <w:pPr>
        <w:pStyle w:val="ListParagraph"/>
        <w:numPr>
          <w:ilvl w:val="0"/>
          <w:numId w:val="24"/>
        </w:numPr>
        <w:shd w:val="clear" w:color="auto" w:fill="FFFFFF"/>
        <w:spacing w:before="100" w:beforeAutospacing="1" w:after="210"/>
        <w:jc w:val="both"/>
        <w:rPr>
          <w:color w:val="000000" w:themeColor="text1"/>
          <w:sz w:val="24"/>
          <w:szCs w:val="28"/>
        </w:rPr>
      </w:pPr>
      <w:r>
        <w:rPr>
          <w:color w:val="000000" w:themeColor="text1"/>
          <w:sz w:val="24"/>
          <w:szCs w:val="28"/>
        </w:rPr>
        <w:t>One design is to extract the number of black pixels compared to the number white pixels in each image and use this feature to differentiate between different shapes. (Is this a powerful feature?)</w:t>
      </w:r>
      <w:r w:rsidR="00315F0B">
        <w:rPr>
          <w:color w:val="000000" w:themeColor="text1"/>
          <w:sz w:val="24"/>
          <w:szCs w:val="28"/>
        </w:rPr>
        <w:t xml:space="preserve"> Can you think of other features?</w:t>
      </w:r>
    </w:p>
    <w:p w:rsidR="002023C7" w:rsidRDefault="00315F0B" w:rsidP="002023C7">
      <w:pPr>
        <w:pStyle w:val="ListParagraph"/>
        <w:numPr>
          <w:ilvl w:val="0"/>
          <w:numId w:val="24"/>
        </w:numPr>
        <w:shd w:val="clear" w:color="auto" w:fill="FFFFFF"/>
        <w:spacing w:before="100" w:beforeAutospacing="1" w:after="210"/>
        <w:jc w:val="both"/>
        <w:rPr>
          <w:color w:val="000000" w:themeColor="text1"/>
          <w:sz w:val="24"/>
          <w:szCs w:val="28"/>
        </w:rPr>
      </w:pPr>
      <w:r w:rsidRPr="002023C7">
        <w:rPr>
          <w:color w:val="000000" w:themeColor="text1"/>
          <w:sz w:val="24"/>
          <w:szCs w:val="28"/>
        </w:rPr>
        <w:lastRenderedPageBreak/>
        <w:t>We will extract features by computing the convex hull of these shapes, and compare this convex hull with the minimum enclosing circle, minimum enclosing rectangle and minimum enclosing triangle bounding that figure.</w:t>
      </w:r>
    </w:p>
    <w:p w:rsidR="00C67A47" w:rsidRPr="002023C7" w:rsidRDefault="00315F0B" w:rsidP="002023C7">
      <w:pPr>
        <w:pStyle w:val="ListParagraph"/>
        <w:shd w:val="clear" w:color="auto" w:fill="FFFFFF"/>
        <w:spacing w:before="100" w:beforeAutospacing="1" w:after="210"/>
        <w:ind w:left="1440" w:firstLine="0"/>
        <w:jc w:val="both"/>
        <w:rPr>
          <w:color w:val="000000" w:themeColor="text1"/>
          <w:sz w:val="24"/>
          <w:szCs w:val="28"/>
        </w:rPr>
      </w:pPr>
      <w:r w:rsidRPr="002023C7">
        <w:rPr>
          <w:color w:val="000000" w:themeColor="text1"/>
          <w:sz w:val="24"/>
          <w:szCs w:val="28"/>
        </w:rPr>
        <w:t xml:space="preserve"> </w:t>
      </w:r>
    </w:p>
    <w:p w:rsidR="00315F0B" w:rsidRPr="002023C7" w:rsidRDefault="00315F0B" w:rsidP="002023C7">
      <w:pPr>
        <w:pStyle w:val="ListParagraph"/>
        <w:numPr>
          <w:ilvl w:val="0"/>
          <w:numId w:val="24"/>
        </w:numPr>
        <w:shd w:val="clear" w:color="auto" w:fill="FFFFFF"/>
        <w:spacing w:before="100" w:beforeAutospacing="1" w:after="210"/>
        <w:jc w:val="both"/>
        <w:rPr>
          <w:color w:val="000000" w:themeColor="text1"/>
          <w:sz w:val="24"/>
          <w:szCs w:val="28"/>
        </w:rPr>
      </w:pPr>
      <w:r w:rsidRPr="002023C7">
        <w:rPr>
          <w:color w:val="000000" w:themeColor="text1"/>
          <w:sz w:val="24"/>
          <w:szCs w:val="28"/>
        </w:rPr>
        <w:t>In this example, the ratio between the areas of the convex hull (figure) to the area of the bounding triangle will be maximum, and relatively smaller for the bounding rectangle and circle respectively. On the other hand, if the given sha</w:t>
      </w:r>
      <w:r w:rsidR="00F53832">
        <w:rPr>
          <w:color w:val="000000" w:themeColor="text1"/>
          <w:sz w:val="24"/>
          <w:szCs w:val="28"/>
        </w:rPr>
        <w:t>pe was a circle, then the ratio</w:t>
      </w:r>
      <w:r w:rsidRPr="002023C7">
        <w:rPr>
          <w:color w:val="000000" w:themeColor="text1"/>
          <w:sz w:val="24"/>
          <w:szCs w:val="28"/>
        </w:rPr>
        <w:t xml:space="preserve"> between the areas of the shape to the bounding circle will be maximum and smaller for the bounding rectangle and triangle. </w:t>
      </w:r>
    </w:p>
    <w:p w:rsidR="00315F0B" w:rsidRDefault="00315F0B" w:rsidP="00315F0B">
      <w:pPr>
        <w:shd w:val="clear" w:color="auto" w:fill="FFFFFF"/>
        <w:spacing w:before="100" w:beforeAutospacing="1" w:after="210"/>
        <w:ind w:left="1080" w:firstLine="0"/>
        <w:jc w:val="both"/>
        <w:rPr>
          <w:color w:val="000000" w:themeColor="text1"/>
          <w:sz w:val="24"/>
          <w:szCs w:val="28"/>
        </w:rPr>
      </w:pPr>
      <w:r>
        <w:rPr>
          <w:color w:val="000000" w:themeColor="text1"/>
          <w:sz w:val="24"/>
          <w:szCs w:val="28"/>
        </w:rPr>
        <w:t xml:space="preserve">Therefore, each image will be represented with a feature vector in three-dimensions (x, y and z) where each component represents the ratio between the area of the figure to the area of the bounding rectangle, circle and triangle respectively. </w:t>
      </w:r>
    </w:p>
    <w:p w:rsidR="00315F0B" w:rsidRDefault="002023C7" w:rsidP="00315F0B">
      <w:pPr>
        <w:shd w:val="clear" w:color="auto" w:fill="FFFFFF"/>
        <w:spacing w:before="100" w:beforeAutospacing="1" w:after="210"/>
        <w:ind w:left="1080" w:firstLine="0"/>
        <w:jc w:val="both"/>
        <w:rPr>
          <w:color w:val="000000" w:themeColor="text1"/>
          <w:sz w:val="24"/>
          <w:szCs w:val="28"/>
        </w:rPr>
      </w:pPr>
      <w:r>
        <w:rPr>
          <w:noProof/>
          <w:color w:val="000000" w:themeColor="text1"/>
          <w:szCs w:val="28"/>
        </w:rPr>
        <w:drawing>
          <wp:anchor distT="0" distB="0" distL="114300" distR="114300" simplePos="0" relativeHeight="251663360" behindDoc="1" locked="0" layoutInCell="1" allowOverlap="1">
            <wp:simplePos x="0" y="0"/>
            <wp:positionH relativeFrom="column">
              <wp:posOffset>4276725</wp:posOffset>
            </wp:positionH>
            <wp:positionV relativeFrom="paragraph">
              <wp:posOffset>306070</wp:posOffset>
            </wp:positionV>
            <wp:extent cx="1571625" cy="1371600"/>
            <wp:effectExtent l="0" t="0" r="9525" b="0"/>
            <wp:wrapTight wrapText="bothSides">
              <wp:wrapPolygon edited="0">
                <wp:start x="0" y="0"/>
                <wp:lineTo x="0" y="21300"/>
                <wp:lineTo x="21469" y="21300"/>
                <wp:lineTo x="2146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371600"/>
                    </a:xfrm>
                    <a:prstGeom prst="rect">
                      <a:avLst/>
                    </a:prstGeom>
                    <a:noFill/>
                    <a:ln>
                      <a:noFill/>
                    </a:ln>
                  </pic:spPr>
                </pic:pic>
              </a:graphicData>
            </a:graphic>
          </wp:anchor>
        </w:drawing>
      </w:r>
      <w:r>
        <w:rPr>
          <w:noProof/>
          <w:color w:val="000000" w:themeColor="text1"/>
          <w:szCs w:val="28"/>
        </w:rPr>
        <w:drawing>
          <wp:anchor distT="0" distB="0" distL="114300" distR="114300" simplePos="0" relativeHeight="251661312" behindDoc="1" locked="0" layoutInCell="1" allowOverlap="1">
            <wp:simplePos x="0" y="0"/>
            <wp:positionH relativeFrom="column">
              <wp:posOffset>790575</wp:posOffset>
            </wp:positionH>
            <wp:positionV relativeFrom="paragraph">
              <wp:posOffset>496570</wp:posOffset>
            </wp:positionV>
            <wp:extent cx="1400175" cy="1114425"/>
            <wp:effectExtent l="0" t="0" r="9525" b="9525"/>
            <wp:wrapTight wrapText="bothSides">
              <wp:wrapPolygon edited="0">
                <wp:start x="0" y="0"/>
                <wp:lineTo x="0" y="21415"/>
                <wp:lineTo x="21453" y="21415"/>
                <wp:lineTo x="214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175" cy="1114425"/>
                    </a:xfrm>
                    <a:prstGeom prst="rect">
                      <a:avLst/>
                    </a:prstGeom>
                    <a:noFill/>
                    <a:ln>
                      <a:noFill/>
                    </a:ln>
                  </pic:spPr>
                </pic:pic>
              </a:graphicData>
            </a:graphic>
          </wp:anchor>
        </w:drawing>
      </w:r>
      <w:r>
        <w:rPr>
          <w:noProof/>
          <w:color w:val="000000" w:themeColor="text1"/>
          <w:szCs w:val="28"/>
        </w:rPr>
        <w:drawing>
          <wp:anchor distT="0" distB="0" distL="114300" distR="114300" simplePos="0" relativeHeight="251662336" behindDoc="1" locked="0" layoutInCell="1" allowOverlap="1">
            <wp:simplePos x="0" y="0"/>
            <wp:positionH relativeFrom="column">
              <wp:posOffset>2457450</wp:posOffset>
            </wp:positionH>
            <wp:positionV relativeFrom="paragraph">
              <wp:posOffset>410845</wp:posOffset>
            </wp:positionV>
            <wp:extent cx="1600200" cy="1504950"/>
            <wp:effectExtent l="0" t="0" r="0" b="0"/>
            <wp:wrapTight wrapText="bothSides">
              <wp:wrapPolygon edited="0">
                <wp:start x="0" y="0"/>
                <wp:lineTo x="0" y="21327"/>
                <wp:lineTo x="21343" y="21327"/>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1504950"/>
                    </a:xfrm>
                    <a:prstGeom prst="rect">
                      <a:avLst/>
                    </a:prstGeom>
                    <a:noFill/>
                    <a:ln>
                      <a:noFill/>
                    </a:ln>
                  </pic:spPr>
                </pic:pic>
              </a:graphicData>
            </a:graphic>
          </wp:anchor>
        </w:drawing>
      </w:r>
      <w:r w:rsidR="00315F0B">
        <w:rPr>
          <w:color w:val="000000" w:themeColor="text1"/>
          <w:sz w:val="24"/>
          <w:szCs w:val="28"/>
        </w:rPr>
        <w:t>This image can be represented as a feature vector (0.67, 0.58, 0.92)</w:t>
      </w:r>
    </w:p>
    <w:p w:rsidR="002023C7" w:rsidRDefault="002023C7" w:rsidP="002023C7">
      <w:pPr>
        <w:pStyle w:val="ListParagraph"/>
        <w:shd w:val="clear" w:color="auto" w:fill="FFFFFF"/>
        <w:spacing w:before="100" w:beforeAutospacing="1" w:after="210"/>
        <w:ind w:firstLine="0"/>
        <w:jc w:val="both"/>
        <w:rPr>
          <w:color w:val="000000" w:themeColor="text1"/>
          <w:sz w:val="24"/>
          <w:szCs w:val="28"/>
        </w:rPr>
      </w:pPr>
    </w:p>
    <w:p w:rsidR="002023C7" w:rsidRDefault="002023C7" w:rsidP="002023C7">
      <w:pPr>
        <w:pStyle w:val="ListParagraph"/>
        <w:shd w:val="clear" w:color="auto" w:fill="FFFFFF"/>
        <w:spacing w:before="100" w:beforeAutospacing="1" w:after="210"/>
        <w:ind w:firstLine="0"/>
        <w:jc w:val="both"/>
        <w:rPr>
          <w:color w:val="000000" w:themeColor="text1"/>
          <w:sz w:val="24"/>
          <w:szCs w:val="28"/>
        </w:rPr>
      </w:pPr>
    </w:p>
    <w:p w:rsidR="002023C7" w:rsidRDefault="002023C7" w:rsidP="002023C7">
      <w:pPr>
        <w:pStyle w:val="ListParagraph"/>
        <w:shd w:val="clear" w:color="auto" w:fill="FFFFFF"/>
        <w:spacing w:before="100" w:beforeAutospacing="1" w:after="210"/>
        <w:ind w:firstLine="0"/>
        <w:jc w:val="both"/>
        <w:rPr>
          <w:color w:val="000000" w:themeColor="text1"/>
          <w:sz w:val="24"/>
          <w:szCs w:val="28"/>
        </w:rPr>
      </w:pPr>
    </w:p>
    <w:p w:rsidR="002023C7" w:rsidRDefault="002023C7" w:rsidP="002023C7">
      <w:pPr>
        <w:pStyle w:val="ListParagraph"/>
        <w:shd w:val="clear" w:color="auto" w:fill="FFFFFF"/>
        <w:spacing w:before="100" w:beforeAutospacing="1" w:after="210"/>
        <w:ind w:firstLine="0"/>
        <w:jc w:val="both"/>
        <w:rPr>
          <w:color w:val="000000" w:themeColor="text1"/>
          <w:sz w:val="24"/>
          <w:szCs w:val="28"/>
        </w:rPr>
      </w:pPr>
    </w:p>
    <w:p w:rsidR="002023C7" w:rsidRDefault="002023C7" w:rsidP="002023C7">
      <w:pPr>
        <w:pStyle w:val="ListParagraph"/>
        <w:shd w:val="clear" w:color="auto" w:fill="FFFFFF"/>
        <w:spacing w:before="100" w:beforeAutospacing="1" w:after="210"/>
        <w:ind w:firstLine="0"/>
        <w:jc w:val="both"/>
        <w:rPr>
          <w:color w:val="000000" w:themeColor="text1"/>
          <w:sz w:val="24"/>
          <w:szCs w:val="28"/>
        </w:rPr>
      </w:pPr>
    </w:p>
    <w:p w:rsidR="002023C7" w:rsidRDefault="002023C7" w:rsidP="002023C7">
      <w:pPr>
        <w:pStyle w:val="ListParagraph"/>
        <w:shd w:val="clear" w:color="auto" w:fill="FFFFFF"/>
        <w:spacing w:before="100" w:beforeAutospacing="1" w:after="210"/>
        <w:ind w:firstLine="0"/>
        <w:jc w:val="both"/>
        <w:rPr>
          <w:color w:val="000000" w:themeColor="text1"/>
          <w:sz w:val="24"/>
          <w:szCs w:val="28"/>
        </w:rPr>
      </w:pPr>
    </w:p>
    <w:p w:rsidR="002023C7" w:rsidRDefault="002023C7" w:rsidP="002023C7">
      <w:pPr>
        <w:pStyle w:val="ListParagraph"/>
        <w:shd w:val="clear" w:color="auto" w:fill="FFFFFF"/>
        <w:spacing w:before="100" w:beforeAutospacing="1" w:after="210"/>
        <w:ind w:firstLine="0"/>
        <w:jc w:val="both"/>
        <w:rPr>
          <w:color w:val="000000" w:themeColor="text1"/>
          <w:sz w:val="24"/>
          <w:szCs w:val="28"/>
        </w:rPr>
      </w:pPr>
    </w:p>
    <w:p w:rsidR="002023C7" w:rsidRDefault="002023C7" w:rsidP="002023C7">
      <w:pPr>
        <w:pStyle w:val="ListParagraph"/>
        <w:shd w:val="clear" w:color="auto" w:fill="FFFFFF"/>
        <w:spacing w:before="100" w:beforeAutospacing="1" w:after="210"/>
        <w:ind w:firstLine="0"/>
        <w:jc w:val="both"/>
        <w:rPr>
          <w:color w:val="000000" w:themeColor="text1"/>
          <w:sz w:val="24"/>
          <w:szCs w:val="28"/>
        </w:rPr>
      </w:pPr>
    </w:p>
    <w:p w:rsidR="002023C7" w:rsidRPr="002023C7" w:rsidRDefault="002023C7" w:rsidP="002023C7">
      <w:pPr>
        <w:pStyle w:val="ListParagraph"/>
        <w:shd w:val="clear" w:color="auto" w:fill="FFFFFF"/>
        <w:spacing w:before="100" w:beforeAutospacing="1" w:after="210"/>
        <w:ind w:firstLine="0"/>
        <w:jc w:val="both"/>
        <w:rPr>
          <w:color w:val="000000" w:themeColor="text1"/>
          <w:sz w:val="24"/>
          <w:szCs w:val="28"/>
        </w:rPr>
      </w:pPr>
    </w:p>
    <w:p w:rsidR="005B4B06" w:rsidRPr="005B4B06" w:rsidRDefault="002023C7" w:rsidP="005B4B06">
      <w:pPr>
        <w:pStyle w:val="ListParagraph"/>
        <w:numPr>
          <w:ilvl w:val="0"/>
          <w:numId w:val="21"/>
        </w:numPr>
        <w:shd w:val="clear" w:color="auto" w:fill="FFFFFF"/>
        <w:spacing w:before="100" w:beforeAutospacing="1" w:after="210"/>
        <w:jc w:val="both"/>
        <w:rPr>
          <w:b/>
          <w:bCs/>
          <w:color w:val="000000" w:themeColor="text1"/>
          <w:sz w:val="24"/>
          <w:szCs w:val="28"/>
        </w:rPr>
      </w:pPr>
      <w:r w:rsidRPr="002023C7">
        <w:rPr>
          <w:b/>
          <w:bCs/>
          <w:color w:val="000000" w:themeColor="text1"/>
          <w:sz w:val="24"/>
          <w:szCs w:val="28"/>
        </w:rPr>
        <w:t>Model Selection:</w:t>
      </w:r>
      <w:r>
        <w:rPr>
          <w:color w:val="000000" w:themeColor="text1"/>
          <w:sz w:val="24"/>
          <w:szCs w:val="28"/>
        </w:rPr>
        <w:t xml:space="preserve"> It’s time to feed the crafted features to the classification algorithm that is going to classify or predict the class of unknown or newly unseen data (called testing data). The process of choosing which classification algorithm will yield the best results is not an easy one. It is often subject to many iterations of tuning parameters and features.</w:t>
      </w:r>
    </w:p>
    <w:p w:rsidR="005B4B06" w:rsidRDefault="005B4B06" w:rsidP="005B4B06">
      <w:pPr>
        <w:shd w:val="clear" w:color="auto" w:fill="FFFFFF"/>
        <w:ind w:left="360"/>
        <w:jc w:val="both"/>
        <w:rPr>
          <w:color w:val="000000" w:themeColor="text1"/>
          <w:sz w:val="24"/>
          <w:szCs w:val="28"/>
        </w:rPr>
      </w:pPr>
      <w:r>
        <w:rPr>
          <w:color w:val="000000" w:themeColor="text1"/>
          <w:sz w:val="24"/>
          <w:szCs w:val="28"/>
        </w:rPr>
        <w:t>In our case, we will apply three classification algorithms and compare their results:</w:t>
      </w:r>
    </w:p>
    <w:p w:rsidR="005B4B06" w:rsidRDefault="005B4B06" w:rsidP="005B4B06">
      <w:pPr>
        <w:pStyle w:val="ListParagraph"/>
        <w:numPr>
          <w:ilvl w:val="1"/>
          <w:numId w:val="21"/>
        </w:numPr>
        <w:shd w:val="clear" w:color="auto" w:fill="FFFFFF"/>
        <w:jc w:val="both"/>
        <w:rPr>
          <w:color w:val="000000" w:themeColor="text1"/>
          <w:sz w:val="24"/>
          <w:szCs w:val="28"/>
        </w:rPr>
      </w:pPr>
      <w:r>
        <w:rPr>
          <w:color w:val="000000" w:themeColor="text1"/>
          <w:sz w:val="24"/>
          <w:szCs w:val="28"/>
        </w:rPr>
        <w:t>Minimum Distance Classifier.</w:t>
      </w:r>
    </w:p>
    <w:p w:rsidR="005B4B06" w:rsidRDefault="005B4B06" w:rsidP="005B4B06">
      <w:pPr>
        <w:pStyle w:val="ListParagraph"/>
        <w:numPr>
          <w:ilvl w:val="1"/>
          <w:numId w:val="21"/>
        </w:numPr>
        <w:shd w:val="clear" w:color="auto" w:fill="FFFFFF"/>
        <w:jc w:val="both"/>
        <w:rPr>
          <w:color w:val="000000" w:themeColor="text1"/>
          <w:sz w:val="24"/>
          <w:szCs w:val="28"/>
        </w:rPr>
      </w:pPr>
      <w:r>
        <w:rPr>
          <w:color w:val="000000" w:themeColor="text1"/>
          <w:sz w:val="24"/>
          <w:szCs w:val="28"/>
        </w:rPr>
        <w:t>Nearest Neighbour Classifier.</w:t>
      </w:r>
    </w:p>
    <w:p w:rsidR="005B4B06" w:rsidRDefault="005B4B06" w:rsidP="005B4B06">
      <w:pPr>
        <w:pStyle w:val="ListParagraph"/>
        <w:numPr>
          <w:ilvl w:val="1"/>
          <w:numId w:val="21"/>
        </w:numPr>
        <w:shd w:val="clear" w:color="auto" w:fill="FFFFFF"/>
        <w:jc w:val="both"/>
        <w:rPr>
          <w:color w:val="000000" w:themeColor="text1"/>
          <w:sz w:val="24"/>
          <w:szCs w:val="28"/>
        </w:rPr>
      </w:pPr>
      <w:r>
        <w:rPr>
          <w:color w:val="000000" w:themeColor="text1"/>
          <w:sz w:val="24"/>
          <w:szCs w:val="28"/>
        </w:rPr>
        <w:t>K-Nearest Neighbour Classifier.</w:t>
      </w:r>
    </w:p>
    <w:p w:rsidR="005B4B06" w:rsidRDefault="005B4B06" w:rsidP="005B4B06">
      <w:pPr>
        <w:shd w:val="clear" w:color="auto" w:fill="FFFFFF"/>
        <w:jc w:val="both"/>
        <w:rPr>
          <w:color w:val="000000" w:themeColor="text1"/>
          <w:sz w:val="24"/>
          <w:szCs w:val="28"/>
        </w:rPr>
      </w:pPr>
    </w:p>
    <w:p w:rsidR="005B4B06" w:rsidRPr="005B4B06" w:rsidRDefault="005B4B06" w:rsidP="005B4B06">
      <w:pPr>
        <w:pStyle w:val="ListParagraph"/>
        <w:numPr>
          <w:ilvl w:val="0"/>
          <w:numId w:val="21"/>
        </w:numPr>
        <w:shd w:val="clear" w:color="auto" w:fill="FFFFFF"/>
        <w:jc w:val="both"/>
        <w:rPr>
          <w:color w:val="000000" w:themeColor="text1"/>
          <w:sz w:val="24"/>
          <w:szCs w:val="28"/>
        </w:rPr>
      </w:pPr>
      <w:r>
        <w:rPr>
          <w:b/>
          <w:bCs/>
          <w:color w:val="000000" w:themeColor="text1"/>
          <w:sz w:val="24"/>
          <w:szCs w:val="28"/>
        </w:rPr>
        <w:t>Performance Results</w:t>
      </w:r>
      <w:r w:rsidRPr="005B4B06">
        <w:rPr>
          <w:b/>
          <w:bCs/>
          <w:color w:val="000000" w:themeColor="text1"/>
          <w:sz w:val="24"/>
          <w:szCs w:val="28"/>
        </w:rPr>
        <w:t>:</w:t>
      </w:r>
      <w:r>
        <w:rPr>
          <w:b/>
          <w:bCs/>
          <w:color w:val="000000" w:themeColor="text1"/>
          <w:sz w:val="24"/>
          <w:szCs w:val="28"/>
        </w:rPr>
        <w:t xml:space="preserve"> </w:t>
      </w:r>
      <w:r>
        <w:rPr>
          <w:color w:val="000000" w:themeColor="text1"/>
          <w:sz w:val="24"/>
          <w:szCs w:val="28"/>
        </w:rPr>
        <w:t xml:space="preserve">After training the classifier with the training data, it’s time to test its accuracy against testing data (i.e. data that is unseen or new for the classification algorithm). The accuracy is reported as the percentage of the number of instances </w:t>
      </w:r>
      <w:r w:rsidR="00F53832">
        <w:rPr>
          <w:color w:val="000000" w:themeColor="text1"/>
          <w:sz w:val="24"/>
          <w:szCs w:val="28"/>
        </w:rPr>
        <w:t>that were correctly classified to the total number of instances.</w:t>
      </w:r>
    </w:p>
    <w:p w:rsidR="00963E17" w:rsidRPr="00835E41" w:rsidRDefault="00963E17" w:rsidP="00963E17">
      <w:pPr>
        <w:pStyle w:val="Header"/>
        <w:jc w:val="left"/>
        <w:rPr>
          <w:rFonts w:ascii="Arial" w:hAnsi="Arial" w:cs="Arial"/>
          <w:sz w:val="24"/>
          <w:szCs w:val="24"/>
        </w:rPr>
      </w:pPr>
      <w:bookmarkStart w:id="1" w:name="_GoBack"/>
      <w:bookmarkEnd w:id="1"/>
    </w:p>
    <w:sectPr w:rsidR="00963E17" w:rsidRPr="00835E41" w:rsidSect="006C4BFD">
      <w:headerReference w:type="default" r:id="rId14"/>
      <w:footerReference w:type="default" r:id="rId15"/>
      <w:pgSz w:w="12240" w:h="15840"/>
      <w:pgMar w:top="1440" w:right="108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BA5" w:rsidRDefault="008C7BA5" w:rsidP="00C11A35">
      <w:r>
        <w:separator/>
      </w:r>
    </w:p>
  </w:endnote>
  <w:endnote w:type="continuationSeparator" w:id="0">
    <w:p w:rsidR="008C7BA5" w:rsidRDefault="008C7BA5" w:rsidP="00C1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wiss911 XCm BT">
    <w:altName w:val="Haettenschweiler"/>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400010"/>
      <w:docPartObj>
        <w:docPartGallery w:val="Page Numbers (Bottom of Page)"/>
        <w:docPartUnique/>
      </w:docPartObj>
    </w:sdtPr>
    <w:sdtEndPr>
      <w:rPr>
        <w:noProof/>
      </w:rPr>
    </w:sdtEndPr>
    <w:sdtContent>
      <w:p w:rsidR="006C4BFD" w:rsidRDefault="006C4BFD">
        <w:pPr>
          <w:pStyle w:val="Footer"/>
          <w:jc w:val="center"/>
        </w:pPr>
        <w:r>
          <w:fldChar w:fldCharType="begin"/>
        </w:r>
        <w:r>
          <w:instrText xml:space="preserve"> PAGE   \* MERGEFORMAT </w:instrText>
        </w:r>
        <w:r>
          <w:fldChar w:fldCharType="separate"/>
        </w:r>
        <w:r w:rsidR="00F53832">
          <w:rPr>
            <w:noProof/>
          </w:rPr>
          <w:t>1</w:t>
        </w:r>
        <w:r>
          <w:rPr>
            <w:noProof/>
          </w:rPr>
          <w:fldChar w:fldCharType="end"/>
        </w:r>
      </w:p>
    </w:sdtContent>
  </w:sdt>
  <w:p w:rsidR="006C4BFD" w:rsidRDefault="006C4B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BA5" w:rsidRDefault="008C7BA5" w:rsidP="00C11A35">
      <w:r>
        <w:separator/>
      </w:r>
    </w:p>
  </w:footnote>
  <w:footnote w:type="continuationSeparator" w:id="0">
    <w:p w:rsidR="008C7BA5" w:rsidRDefault="008C7BA5" w:rsidP="00C11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BFD" w:rsidRDefault="006C4BFD" w:rsidP="006C4BFD">
    <w:pPr>
      <w:pStyle w:val="Header"/>
    </w:pPr>
  </w:p>
  <w:p w:rsidR="006C4BFD" w:rsidRDefault="006C4BFD" w:rsidP="006C4BF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84pt;height:384pt;visibility:visible;mso-wrap-style:square" o:bullet="t">
        <v:imagedata r:id="rId1" o:title=""/>
      </v:shape>
    </w:pict>
  </w:numPicBullet>
  <w:abstractNum w:abstractNumId="0" w15:restartNumberingAfterBreak="0">
    <w:nsid w:val="00DC3381"/>
    <w:multiLevelType w:val="hybridMultilevel"/>
    <w:tmpl w:val="646297F4"/>
    <w:lvl w:ilvl="0" w:tplc="4BA68DEE">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10C40"/>
    <w:multiLevelType w:val="hybridMultilevel"/>
    <w:tmpl w:val="503EB330"/>
    <w:lvl w:ilvl="0" w:tplc="571C56EE">
      <w:start w:val="1"/>
      <w:numFmt w:val="bullet"/>
      <w:lvlText w:val=""/>
      <w:lvlPicBulletId w:val="0"/>
      <w:lvlJc w:val="left"/>
      <w:pPr>
        <w:tabs>
          <w:tab w:val="num" w:pos="720"/>
        </w:tabs>
        <w:ind w:left="720" w:hanging="360"/>
      </w:pPr>
      <w:rPr>
        <w:rFonts w:ascii="Symbol" w:hAnsi="Symbol" w:hint="default"/>
      </w:rPr>
    </w:lvl>
    <w:lvl w:ilvl="1" w:tplc="45FC3732" w:tentative="1">
      <w:start w:val="1"/>
      <w:numFmt w:val="bullet"/>
      <w:lvlText w:val=""/>
      <w:lvlJc w:val="left"/>
      <w:pPr>
        <w:tabs>
          <w:tab w:val="num" w:pos="1440"/>
        </w:tabs>
        <w:ind w:left="1440" w:hanging="360"/>
      </w:pPr>
      <w:rPr>
        <w:rFonts w:ascii="Symbol" w:hAnsi="Symbol" w:hint="default"/>
      </w:rPr>
    </w:lvl>
    <w:lvl w:ilvl="2" w:tplc="CFEE7874" w:tentative="1">
      <w:start w:val="1"/>
      <w:numFmt w:val="bullet"/>
      <w:lvlText w:val=""/>
      <w:lvlJc w:val="left"/>
      <w:pPr>
        <w:tabs>
          <w:tab w:val="num" w:pos="2160"/>
        </w:tabs>
        <w:ind w:left="2160" w:hanging="360"/>
      </w:pPr>
      <w:rPr>
        <w:rFonts w:ascii="Symbol" w:hAnsi="Symbol" w:hint="default"/>
      </w:rPr>
    </w:lvl>
    <w:lvl w:ilvl="3" w:tplc="9B349DEA" w:tentative="1">
      <w:start w:val="1"/>
      <w:numFmt w:val="bullet"/>
      <w:lvlText w:val=""/>
      <w:lvlJc w:val="left"/>
      <w:pPr>
        <w:tabs>
          <w:tab w:val="num" w:pos="2880"/>
        </w:tabs>
        <w:ind w:left="2880" w:hanging="360"/>
      </w:pPr>
      <w:rPr>
        <w:rFonts w:ascii="Symbol" w:hAnsi="Symbol" w:hint="default"/>
      </w:rPr>
    </w:lvl>
    <w:lvl w:ilvl="4" w:tplc="BA34FE4E" w:tentative="1">
      <w:start w:val="1"/>
      <w:numFmt w:val="bullet"/>
      <w:lvlText w:val=""/>
      <w:lvlJc w:val="left"/>
      <w:pPr>
        <w:tabs>
          <w:tab w:val="num" w:pos="3600"/>
        </w:tabs>
        <w:ind w:left="3600" w:hanging="360"/>
      </w:pPr>
      <w:rPr>
        <w:rFonts w:ascii="Symbol" w:hAnsi="Symbol" w:hint="default"/>
      </w:rPr>
    </w:lvl>
    <w:lvl w:ilvl="5" w:tplc="7D8E0E4E" w:tentative="1">
      <w:start w:val="1"/>
      <w:numFmt w:val="bullet"/>
      <w:lvlText w:val=""/>
      <w:lvlJc w:val="left"/>
      <w:pPr>
        <w:tabs>
          <w:tab w:val="num" w:pos="4320"/>
        </w:tabs>
        <w:ind w:left="4320" w:hanging="360"/>
      </w:pPr>
      <w:rPr>
        <w:rFonts w:ascii="Symbol" w:hAnsi="Symbol" w:hint="default"/>
      </w:rPr>
    </w:lvl>
    <w:lvl w:ilvl="6" w:tplc="165AFE16" w:tentative="1">
      <w:start w:val="1"/>
      <w:numFmt w:val="bullet"/>
      <w:lvlText w:val=""/>
      <w:lvlJc w:val="left"/>
      <w:pPr>
        <w:tabs>
          <w:tab w:val="num" w:pos="5040"/>
        </w:tabs>
        <w:ind w:left="5040" w:hanging="360"/>
      </w:pPr>
      <w:rPr>
        <w:rFonts w:ascii="Symbol" w:hAnsi="Symbol" w:hint="default"/>
      </w:rPr>
    </w:lvl>
    <w:lvl w:ilvl="7" w:tplc="57C2FF24" w:tentative="1">
      <w:start w:val="1"/>
      <w:numFmt w:val="bullet"/>
      <w:lvlText w:val=""/>
      <w:lvlJc w:val="left"/>
      <w:pPr>
        <w:tabs>
          <w:tab w:val="num" w:pos="5760"/>
        </w:tabs>
        <w:ind w:left="5760" w:hanging="360"/>
      </w:pPr>
      <w:rPr>
        <w:rFonts w:ascii="Symbol" w:hAnsi="Symbol" w:hint="default"/>
      </w:rPr>
    </w:lvl>
    <w:lvl w:ilvl="8" w:tplc="B44EC88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4E90376"/>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373EC"/>
    <w:multiLevelType w:val="multilevel"/>
    <w:tmpl w:val="22FA15A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F7A6840"/>
    <w:multiLevelType w:val="hybridMultilevel"/>
    <w:tmpl w:val="77104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3969F6"/>
    <w:multiLevelType w:val="hybridMultilevel"/>
    <w:tmpl w:val="FC8AF5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4C56B2"/>
    <w:multiLevelType w:val="hybridMultilevel"/>
    <w:tmpl w:val="58FE590E"/>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7" w15:restartNumberingAfterBreak="0">
    <w:nsid w:val="219A48B4"/>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65697"/>
    <w:multiLevelType w:val="multilevel"/>
    <w:tmpl w:val="47AA9E2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B43713C"/>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15D29"/>
    <w:multiLevelType w:val="hybridMultilevel"/>
    <w:tmpl w:val="B81A42DA"/>
    <w:lvl w:ilvl="0" w:tplc="E6CE0D3A">
      <w:start w:val="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C2718D"/>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36DE6"/>
    <w:multiLevelType w:val="hybridMultilevel"/>
    <w:tmpl w:val="0B5637BC"/>
    <w:lvl w:ilvl="0" w:tplc="E1DC71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1362"/>
    <w:multiLevelType w:val="hybridMultilevel"/>
    <w:tmpl w:val="A4D4F528"/>
    <w:lvl w:ilvl="0" w:tplc="74B81ADA">
      <w:start w:val="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A58FA"/>
    <w:multiLevelType w:val="hybridMultilevel"/>
    <w:tmpl w:val="59E2B4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487E4C43"/>
    <w:multiLevelType w:val="hybridMultilevel"/>
    <w:tmpl w:val="5282B5A0"/>
    <w:lvl w:ilvl="0" w:tplc="29BECAE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E6437"/>
    <w:multiLevelType w:val="hybridMultilevel"/>
    <w:tmpl w:val="92EE34D0"/>
    <w:lvl w:ilvl="0" w:tplc="82AA14F0">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35437"/>
    <w:multiLevelType w:val="multilevel"/>
    <w:tmpl w:val="2E86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D4E4F"/>
    <w:multiLevelType w:val="hybridMultilevel"/>
    <w:tmpl w:val="3EB04746"/>
    <w:lvl w:ilvl="0" w:tplc="97C60112">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F2082E"/>
    <w:multiLevelType w:val="hybridMultilevel"/>
    <w:tmpl w:val="32486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7052E9"/>
    <w:multiLevelType w:val="hybridMultilevel"/>
    <w:tmpl w:val="0D6E7B44"/>
    <w:lvl w:ilvl="0" w:tplc="571C56EE">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938BC"/>
    <w:multiLevelType w:val="hybridMultilevel"/>
    <w:tmpl w:val="08E48372"/>
    <w:lvl w:ilvl="0" w:tplc="24CE5C14">
      <w:start w:val="1"/>
      <w:numFmt w:val="decimal"/>
      <w:lvlText w:val="%1."/>
      <w:lvlJc w:val="left"/>
      <w:pPr>
        <w:ind w:left="1440" w:hanging="360"/>
      </w:pPr>
      <w:rPr>
        <w:rFonts w:ascii="Arial" w:eastAsia="Times New Roman" w:hAnsi="Arial"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154B29"/>
    <w:multiLevelType w:val="hybridMultilevel"/>
    <w:tmpl w:val="6F4C1F28"/>
    <w:lvl w:ilvl="0" w:tplc="AEA4526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11985"/>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581ACF"/>
    <w:multiLevelType w:val="hybridMultilevel"/>
    <w:tmpl w:val="6DA00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9875CD"/>
    <w:multiLevelType w:val="hybridMultilevel"/>
    <w:tmpl w:val="00B2FFD8"/>
    <w:lvl w:ilvl="0" w:tplc="ABFC590C">
      <w:start w:val="1"/>
      <w:numFmt w:val="bullet"/>
      <w:lvlText w:val="•"/>
      <w:lvlJc w:val="left"/>
      <w:pPr>
        <w:tabs>
          <w:tab w:val="num" w:pos="1800"/>
        </w:tabs>
        <w:ind w:left="1800" w:hanging="360"/>
      </w:pPr>
      <w:rPr>
        <w:rFonts w:ascii="Times New Roman" w:hAnsi="Times New Roman" w:hint="default"/>
      </w:rPr>
    </w:lvl>
    <w:lvl w:ilvl="1" w:tplc="940029CA" w:tentative="1">
      <w:start w:val="1"/>
      <w:numFmt w:val="bullet"/>
      <w:lvlText w:val="•"/>
      <w:lvlJc w:val="left"/>
      <w:pPr>
        <w:tabs>
          <w:tab w:val="num" w:pos="2520"/>
        </w:tabs>
        <w:ind w:left="2520" w:hanging="360"/>
      </w:pPr>
      <w:rPr>
        <w:rFonts w:ascii="Times New Roman" w:hAnsi="Times New Roman" w:hint="default"/>
      </w:rPr>
    </w:lvl>
    <w:lvl w:ilvl="2" w:tplc="6E16DE3A" w:tentative="1">
      <w:start w:val="1"/>
      <w:numFmt w:val="bullet"/>
      <w:lvlText w:val="•"/>
      <w:lvlJc w:val="left"/>
      <w:pPr>
        <w:tabs>
          <w:tab w:val="num" w:pos="3240"/>
        </w:tabs>
        <w:ind w:left="3240" w:hanging="360"/>
      </w:pPr>
      <w:rPr>
        <w:rFonts w:ascii="Times New Roman" w:hAnsi="Times New Roman" w:hint="default"/>
      </w:rPr>
    </w:lvl>
    <w:lvl w:ilvl="3" w:tplc="FEE40FDE" w:tentative="1">
      <w:start w:val="1"/>
      <w:numFmt w:val="bullet"/>
      <w:lvlText w:val="•"/>
      <w:lvlJc w:val="left"/>
      <w:pPr>
        <w:tabs>
          <w:tab w:val="num" w:pos="3960"/>
        </w:tabs>
        <w:ind w:left="3960" w:hanging="360"/>
      </w:pPr>
      <w:rPr>
        <w:rFonts w:ascii="Times New Roman" w:hAnsi="Times New Roman" w:hint="default"/>
      </w:rPr>
    </w:lvl>
    <w:lvl w:ilvl="4" w:tplc="1722B220" w:tentative="1">
      <w:start w:val="1"/>
      <w:numFmt w:val="bullet"/>
      <w:lvlText w:val="•"/>
      <w:lvlJc w:val="left"/>
      <w:pPr>
        <w:tabs>
          <w:tab w:val="num" w:pos="4680"/>
        </w:tabs>
        <w:ind w:left="4680" w:hanging="360"/>
      </w:pPr>
      <w:rPr>
        <w:rFonts w:ascii="Times New Roman" w:hAnsi="Times New Roman" w:hint="default"/>
      </w:rPr>
    </w:lvl>
    <w:lvl w:ilvl="5" w:tplc="1108C45A" w:tentative="1">
      <w:start w:val="1"/>
      <w:numFmt w:val="bullet"/>
      <w:lvlText w:val="•"/>
      <w:lvlJc w:val="left"/>
      <w:pPr>
        <w:tabs>
          <w:tab w:val="num" w:pos="5400"/>
        </w:tabs>
        <w:ind w:left="5400" w:hanging="360"/>
      </w:pPr>
      <w:rPr>
        <w:rFonts w:ascii="Times New Roman" w:hAnsi="Times New Roman" w:hint="default"/>
      </w:rPr>
    </w:lvl>
    <w:lvl w:ilvl="6" w:tplc="272ACDC6" w:tentative="1">
      <w:start w:val="1"/>
      <w:numFmt w:val="bullet"/>
      <w:lvlText w:val="•"/>
      <w:lvlJc w:val="left"/>
      <w:pPr>
        <w:tabs>
          <w:tab w:val="num" w:pos="6120"/>
        </w:tabs>
        <w:ind w:left="6120" w:hanging="360"/>
      </w:pPr>
      <w:rPr>
        <w:rFonts w:ascii="Times New Roman" w:hAnsi="Times New Roman" w:hint="default"/>
      </w:rPr>
    </w:lvl>
    <w:lvl w:ilvl="7" w:tplc="C554E4FC" w:tentative="1">
      <w:start w:val="1"/>
      <w:numFmt w:val="bullet"/>
      <w:lvlText w:val="•"/>
      <w:lvlJc w:val="left"/>
      <w:pPr>
        <w:tabs>
          <w:tab w:val="num" w:pos="6840"/>
        </w:tabs>
        <w:ind w:left="6840" w:hanging="360"/>
      </w:pPr>
      <w:rPr>
        <w:rFonts w:ascii="Times New Roman" w:hAnsi="Times New Roman" w:hint="default"/>
      </w:rPr>
    </w:lvl>
    <w:lvl w:ilvl="8" w:tplc="3AFEB4FC" w:tentative="1">
      <w:start w:val="1"/>
      <w:numFmt w:val="bullet"/>
      <w:lvlText w:val="•"/>
      <w:lvlJc w:val="left"/>
      <w:pPr>
        <w:tabs>
          <w:tab w:val="num" w:pos="7560"/>
        </w:tabs>
        <w:ind w:left="7560" w:hanging="360"/>
      </w:pPr>
      <w:rPr>
        <w:rFonts w:ascii="Times New Roman" w:hAnsi="Times New Roman" w:hint="default"/>
      </w:rPr>
    </w:lvl>
  </w:abstractNum>
  <w:num w:numId="1">
    <w:abstractNumId w:val="18"/>
  </w:num>
  <w:num w:numId="2">
    <w:abstractNumId w:val="6"/>
  </w:num>
  <w:num w:numId="3">
    <w:abstractNumId w:val="5"/>
  </w:num>
  <w:num w:numId="4">
    <w:abstractNumId w:val="10"/>
  </w:num>
  <w:num w:numId="5">
    <w:abstractNumId w:val="13"/>
  </w:num>
  <w:num w:numId="6">
    <w:abstractNumId w:val="8"/>
  </w:num>
  <w:num w:numId="7">
    <w:abstractNumId w:val="3"/>
  </w:num>
  <w:num w:numId="8">
    <w:abstractNumId w:val="21"/>
  </w:num>
  <w:num w:numId="9">
    <w:abstractNumId w:val="25"/>
  </w:num>
  <w:num w:numId="10">
    <w:abstractNumId w:val="0"/>
  </w:num>
  <w:num w:numId="11">
    <w:abstractNumId w:val="1"/>
  </w:num>
  <w:num w:numId="12">
    <w:abstractNumId w:val="20"/>
  </w:num>
  <w:num w:numId="13">
    <w:abstractNumId w:val="22"/>
  </w:num>
  <w:num w:numId="14">
    <w:abstractNumId w:val="16"/>
  </w:num>
  <w:num w:numId="15">
    <w:abstractNumId w:val="9"/>
  </w:num>
  <w:num w:numId="16">
    <w:abstractNumId w:val="2"/>
  </w:num>
  <w:num w:numId="17">
    <w:abstractNumId w:val="7"/>
  </w:num>
  <w:num w:numId="18">
    <w:abstractNumId w:val="11"/>
  </w:num>
  <w:num w:numId="19">
    <w:abstractNumId w:val="23"/>
  </w:num>
  <w:num w:numId="20">
    <w:abstractNumId w:val="12"/>
  </w:num>
  <w:num w:numId="21">
    <w:abstractNumId w:val="15"/>
  </w:num>
  <w:num w:numId="22">
    <w:abstractNumId w:val="17"/>
  </w:num>
  <w:num w:numId="23">
    <w:abstractNumId w:val="14"/>
  </w:num>
  <w:num w:numId="24">
    <w:abstractNumId w:val="19"/>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D6"/>
    <w:rsid w:val="00065F25"/>
    <w:rsid w:val="000932F2"/>
    <w:rsid w:val="000F18B6"/>
    <w:rsid w:val="000F5FEB"/>
    <w:rsid w:val="001476DA"/>
    <w:rsid w:val="0015488C"/>
    <w:rsid w:val="001E5DBE"/>
    <w:rsid w:val="002023C7"/>
    <w:rsid w:val="002271F8"/>
    <w:rsid w:val="0023412B"/>
    <w:rsid w:val="002449E4"/>
    <w:rsid w:val="00296E3F"/>
    <w:rsid w:val="003011B8"/>
    <w:rsid w:val="00315F0B"/>
    <w:rsid w:val="003A017C"/>
    <w:rsid w:val="003F42D5"/>
    <w:rsid w:val="00401169"/>
    <w:rsid w:val="004442F1"/>
    <w:rsid w:val="004474EE"/>
    <w:rsid w:val="0045227E"/>
    <w:rsid w:val="004B7732"/>
    <w:rsid w:val="004E0377"/>
    <w:rsid w:val="004F5111"/>
    <w:rsid w:val="005075CA"/>
    <w:rsid w:val="005362B4"/>
    <w:rsid w:val="00576E02"/>
    <w:rsid w:val="005A1F54"/>
    <w:rsid w:val="005B4B06"/>
    <w:rsid w:val="00621400"/>
    <w:rsid w:val="0066678B"/>
    <w:rsid w:val="006720C3"/>
    <w:rsid w:val="00691441"/>
    <w:rsid w:val="006A1D7D"/>
    <w:rsid w:val="006C4BFD"/>
    <w:rsid w:val="006D19E3"/>
    <w:rsid w:val="00795A3A"/>
    <w:rsid w:val="007D7DCF"/>
    <w:rsid w:val="007E56CE"/>
    <w:rsid w:val="00806718"/>
    <w:rsid w:val="00816C5B"/>
    <w:rsid w:val="00835E41"/>
    <w:rsid w:val="008C7BA5"/>
    <w:rsid w:val="008E3712"/>
    <w:rsid w:val="009256F8"/>
    <w:rsid w:val="00941C3C"/>
    <w:rsid w:val="009625C1"/>
    <w:rsid w:val="00963E17"/>
    <w:rsid w:val="00971A69"/>
    <w:rsid w:val="009924B0"/>
    <w:rsid w:val="009F57D7"/>
    <w:rsid w:val="00A32589"/>
    <w:rsid w:val="00AA01DF"/>
    <w:rsid w:val="00AC3123"/>
    <w:rsid w:val="00AD0F02"/>
    <w:rsid w:val="00B04D78"/>
    <w:rsid w:val="00B15770"/>
    <w:rsid w:val="00B4458D"/>
    <w:rsid w:val="00BA458D"/>
    <w:rsid w:val="00BC50CB"/>
    <w:rsid w:val="00C11A35"/>
    <w:rsid w:val="00C15070"/>
    <w:rsid w:val="00C308E5"/>
    <w:rsid w:val="00C67A47"/>
    <w:rsid w:val="00CD4939"/>
    <w:rsid w:val="00D656C6"/>
    <w:rsid w:val="00D70180"/>
    <w:rsid w:val="00D83890"/>
    <w:rsid w:val="00DA7646"/>
    <w:rsid w:val="00E656D6"/>
    <w:rsid w:val="00E67592"/>
    <w:rsid w:val="00E879C6"/>
    <w:rsid w:val="00F157B0"/>
    <w:rsid w:val="00F430D4"/>
    <w:rsid w:val="00F53832"/>
    <w:rsid w:val="00F76489"/>
    <w:rsid w:val="00FC2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49B93-6179-4F83-A92B-2E9CF5FC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6D6"/>
    <w:pPr>
      <w:spacing w:after="0" w:line="240" w:lineRule="auto"/>
      <w:ind w:firstLine="360"/>
    </w:pPr>
    <w:rPr>
      <w:rFonts w:ascii="Arial" w:eastAsia="Times New Roman" w:hAnsi="Arial" w:cs="Times New Roman"/>
      <w:szCs w:val="24"/>
    </w:rPr>
  </w:style>
  <w:style w:type="paragraph" w:styleId="Heading2">
    <w:name w:val="heading 2"/>
    <w:basedOn w:val="Normal"/>
    <w:next w:val="Normal"/>
    <w:link w:val="Heading2Char"/>
    <w:uiPriority w:val="9"/>
    <w:unhideWhenUsed/>
    <w:qFormat/>
    <w:rsid w:val="00E656D6"/>
    <w:pPr>
      <w:keepNext/>
      <w:keepLines/>
      <w:spacing w:before="40"/>
      <w:outlineLvl w:val="1"/>
    </w:pPr>
    <w:rPr>
      <w:rFonts w:eastAsiaTheme="majorEastAsia" w:cstheme="majorBidi"/>
      <w:color w:val="1F4E79" w:themeColor="accent1" w:themeShade="80"/>
      <w:sz w:val="36"/>
      <w:szCs w:val="26"/>
    </w:rPr>
  </w:style>
  <w:style w:type="paragraph" w:styleId="Heading3">
    <w:name w:val="heading 3"/>
    <w:basedOn w:val="Normal"/>
    <w:next w:val="Normal"/>
    <w:link w:val="Heading3Char"/>
    <w:uiPriority w:val="9"/>
    <w:semiHidden/>
    <w:unhideWhenUsed/>
    <w:qFormat/>
    <w:rsid w:val="00065F2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6D6"/>
    <w:rPr>
      <w:rFonts w:ascii="Arial" w:eastAsiaTheme="majorEastAsia" w:hAnsi="Arial" w:cstheme="majorBidi"/>
      <w:color w:val="1F4E79" w:themeColor="accent1" w:themeShade="80"/>
      <w:sz w:val="36"/>
      <w:szCs w:val="26"/>
    </w:rPr>
  </w:style>
  <w:style w:type="paragraph" w:styleId="ListParagraph">
    <w:name w:val="List Paragraph"/>
    <w:basedOn w:val="Normal"/>
    <w:uiPriority w:val="34"/>
    <w:qFormat/>
    <w:rsid w:val="00E656D6"/>
    <w:pPr>
      <w:ind w:left="720"/>
      <w:contextualSpacing/>
    </w:pPr>
  </w:style>
  <w:style w:type="paragraph" w:styleId="Header">
    <w:name w:val="header"/>
    <w:basedOn w:val="Normal"/>
    <w:link w:val="HeaderChar"/>
    <w:uiPriority w:val="99"/>
    <w:rsid w:val="00E656D6"/>
    <w:pPr>
      <w:tabs>
        <w:tab w:val="center" w:pos="4320"/>
        <w:tab w:val="right" w:pos="8640"/>
      </w:tabs>
      <w:ind w:firstLine="0"/>
      <w:jc w:val="center"/>
    </w:pPr>
    <w:rPr>
      <w:rFonts w:ascii="Swiss911 XCm BT" w:hAnsi="Swiss911 XCm BT"/>
      <w:iCs/>
      <w:sz w:val="36"/>
      <w:szCs w:val="20"/>
    </w:rPr>
  </w:style>
  <w:style w:type="character" w:customStyle="1" w:styleId="HeaderChar">
    <w:name w:val="Header Char"/>
    <w:basedOn w:val="DefaultParagraphFont"/>
    <w:link w:val="Header"/>
    <w:uiPriority w:val="99"/>
    <w:rsid w:val="00E656D6"/>
    <w:rPr>
      <w:rFonts w:ascii="Swiss911 XCm BT" w:eastAsia="Times New Roman" w:hAnsi="Swiss911 XCm BT" w:cs="Times New Roman"/>
      <w:iCs/>
      <w:sz w:val="36"/>
      <w:szCs w:val="20"/>
    </w:rPr>
  </w:style>
  <w:style w:type="paragraph" w:styleId="Footer">
    <w:name w:val="footer"/>
    <w:basedOn w:val="Normal"/>
    <w:link w:val="FooterChar"/>
    <w:uiPriority w:val="99"/>
    <w:unhideWhenUsed/>
    <w:rsid w:val="00E656D6"/>
    <w:pPr>
      <w:tabs>
        <w:tab w:val="center" w:pos="4680"/>
        <w:tab w:val="right" w:pos="9360"/>
      </w:tabs>
    </w:pPr>
  </w:style>
  <w:style w:type="character" w:customStyle="1" w:styleId="FooterChar">
    <w:name w:val="Footer Char"/>
    <w:basedOn w:val="DefaultParagraphFont"/>
    <w:link w:val="Footer"/>
    <w:uiPriority w:val="99"/>
    <w:rsid w:val="00E656D6"/>
    <w:rPr>
      <w:rFonts w:ascii="Arial" w:eastAsia="Times New Roman" w:hAnsi="Arial" w:cs="Times New Roman"/>
      <w:szCs w:val="24"/>
    </w:rPr>
  </w:style>
  <w:style w:type="character" w:styleId="Hyperlink">
    <w:name w:val="Hyperlink"/>
    <w:basedOn w:val="DefaultParagraphFont"/>
    <w:uiPriority w:val="99"/>
    <w:unhideWhenUsed/>
    <w:rsid w:val="00E656D6"/>
    <w:rPr>
      <w:color w:val="0563C1" w:themeColor="hyperlink"/>
      <w:u w:val="single"/>
    </w:rPr>
  </w:style>
  <w:style w:type="table" w:styleId="ListTable4-Accent5">
    <w:name w:val="List Table 4 Accent 5"/>
    <w:basedOn w:val="TableNormal"/>
    <w:uiPriority w:val="49"/>
    <w:rsid w:val="00E656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6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E656D6"/>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065F2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65F25"/>
    <w:pPr>
      <w:spacing w:before="100" w:beforeAutospacing="1" w:after="100" w:afterAutospacing="1"/>
      <w:ind w:firstLine="0"/>
    </w:pPr>
    <w:rPr>
      <w:rFonts w:ascii="Times New Roman" w:hAnsi="Times New Roman"/>
      <w:sz w:val="24"/>
    </w:rPr>
  </w:style>
  <w:style w:type="character" w:styleId="Strong">
    <w:name w:val="Strong"/>
    <w:basedOn w:val="DefaultParagraphFont"/>
    <w:uiPriority w:val="22"/>
    <w:qFormat/>
    <w:rsid w:val="007D7D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606770">
      <w:bodyDiv w:val="1"/>
      <w:marLeft w:val="0"/>
      <w:marRight w:val="0"/>
      <w:marTop w:val="0"/>
      <w:marBottom w:val="0"/>
      <w:divBdr>
        <w:top w:val="none" w:sz="0" w:space="0" w:color="auto"/>
        <w:left w:val="none" w:sz="0" w:space="0" w:color="auto"/>
        <w:bottom w:val="none" w:sz="0" w:space="0" w:color="auto"/>
        <w:right w:val="none" w:sz="0" w:space="0" w:color="auto"/>
      </w:divBdr>
    </w:div>
    <w:div w:id="1706372204">
      <w:bodyDiv w:val="1"/>
      <w:marLeft w:val="0"/>
      <w:marRight w:val="0"/>
      <w:marTop w:val="0"/>
      <w:marBottom w:val="0"/>
      <w:divBdr>
        <w:top w:val="none" w:sz="0" w:space="0" w:color="auto"/>
        <w:left w:val="none" w:sz="0" w:space="0" w:color="auto"/>
        <w:bottom w:val="none" w:sz="0" w:space="0" w:color="auto"/>
        <w:right w:val="none" w:sz="0" w:space="0" w:color="auto"/>
      </w:divBdr>
    </w:div>
    <w:div w:id="17333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ECF10-E1C4-4B53-9416-0C703617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Hussein</cp:lastModifiedBy>
  <cp:revision>31</cp:revision>
  <cp:lastPrinted>2018-10-08T01:21:00Z</cp:lastPrinted>
  <dcterms:created xsi:type="dcterms:W3CDTF">2018-02-02T19:06:00Z</dcterms:created>
  <dcterms:modified xsi:type="dcterms:W3CDTF">2018-10-08T01:24:00Z</dcterms:modified>
</cp:coreProperties>
</file>