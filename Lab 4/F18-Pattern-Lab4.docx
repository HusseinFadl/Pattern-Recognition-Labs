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W w:w="9970" w:type="dxa"/>
        <w:tblLook w:val="0000" w:firstRow="0" w:lastRow="0" w:firstColumn="0" w:lastColumn="0" w:noHBand="0" w:noVBand="0"/>
      </w:tblPr>
      <w:tblGrid>
        <w:gridCol w:w="1165"/>
        <w:gridCol w:w="7295"/>
        <w:gridCol w:w="1510"/>
      </w:tblGrid>
      <w:tr w:rsidR="00F317D0" w14:paraId="50B58AF3" w14:textId="77777777" w:rsidTr="00160B92">
        <w:trPr>
          <w:trHeight w:val="537"/>
        </w:trPr>
        <w:tc>
          <w:tcPr>
            <w:tcW w:w="8460" w:type="dxa"/>
            <w:gridSpan w:val="2"/>
          </w:tcPr>
          <w:p w14:paraId="44736F9A" w14:textId="77777777" w:rsidR="00F317D0" w:rsidRPr="006941FB" w:rsidRDefault="00F317D0" w:rsidP="00160B92">
            <w:pPr>
              <w:pStyle w:val="Header"/>
              <w:jc w:val="left"/>
              <w:rPr>
                <w:rFonts w:asciiTheme="minorBidi" w:hAnsiTheme="minorBidi" w:cstheme="minorBidi"/>
                <w:sz w:val="22"/>
                <w:szCs w:val="22"/>
              </w:rPr>
            </w:pPr>
            <w:bookmarkStart w:id="0" w:name="_GoBack"/>
            <w:bookmarkEnd w:id="0"/>
            <w:r w:rsidRPr="006941FB">
              <w:rPr>
                <w:rFonts w:asciiTheme="minorBidi" w:hAnsiTheme="minorBidi" w:cstheme="minorBidi"/>
                <w:sz w:val="22"/>
                <w:szCs w:val="22"/>
              </w:rPr>
              <w:t>Cairo University</w:t>
            </w:r>
          </w:p>
          <w:p w14:paraId="1B8D3267" w14:textId="77777777" w:rsidR="00F317D0" w:rsidRPr="006941FB" w:rsidRDefault="00F317D0" w:rsidP="00160B92">
            <w:pPr>
              <w:pStyle w:val="Header"/>
              <w:jc w:val="left"/>
              <w:rPr>
                <w:rFonts w:asciiTheme="minorBidi" w:hAnsiTheme="minorBidi" w:cstheme="minorBidi"/>
                <w:sz w:val="22"/>
                <w:szCs w:val="22"/>
              </w:rPr>
            </w:pPr>
            <w:r w:rsidRPr="006941FB">
              <w:rPr>
                <w:rFonts w:asciiTheme="minorBidi" w:hAnsiTheme="minorBidi" w:cstheme="minorBidi"/>
                <w:sz w:val="22"/>
                <w:szCs w:val="22"/>
              </w:rPr>
              <w:t>Faculty of Engineering</w:t>
            </w:r>
          </w:p>
          <w:p w14:paraId="12D34986" w14:textId="77777777" w:rsidR="00F317D0" w:rsidRPr="006941FB" w:rsidRDefault="00F317D0" w:rsidP="00160B92">
            <w:pPr>
              <w:pStyle w:val="Header"/>
              <w:jc w:val="left"/>
              <w:rPr>
                <w:rFonts w:asciiTheme="minorBidi" w:hAnsiTheme="minorBidi" w:cstheme="minorBidi"/>
                <w:sz w:val="22"/>
                <w:szCs w:val="22"/>
              </w:rPr>
            </w:pPr>
            <w:r w:rsidRPr="006941FB">
              <w:rPr>
                <w:rFonts w:asciiTheme="minorBidi" w:hAnsiTheme="minorBidi" w:cstheme="minorBidi"/>
                <w:sz w:val="22"/>
                <w:szCs w:val="22"/>
              </w:rPr>
              <w:t>Computer Engineering Department</w:t>
            </w:r>
          </w:p>
        </w:tc>
        <w:tc>
          <w:tcPr>
            <w:tcW w:w="1510" w:type="dxa"/>
          </w:tcPr>
          <w:p w14:paraId="4EB864AF" w14:textId="77777777" w:rsidR="00F317D0" w:rsidRPr="006941FB" w:rsidRDefault="00F317D0" w:rsidP="00160B92">
            <w:pPr>
              <w:pStyle w:val="Header"/>
              <w:jc w:val="left"/>
              <w:rPr>
                <w:rFonts w:asciiTheme="minorBidi" w:hAnsiTheme="minorBidi" w:cstheme="minorBidi"/>
                <w:sz w:val="22"/>
                <w:szCs w:val="22"/>
              </w:rPr>
            </w:pPr>
            <w:r>
              <w:rPr>
                <w:rFonts w:asciiTheme="minorBidi" w:hAnsiTheme="minorBidi" w:cstheme="minorBidi"/>
                <w:sz w:val="22"/>
                <w:szCs w:val="22"/>
              </w:rPr>
              <w:softHyphen/>
            </w:r>
            <w:r>
              <w:rPr>
                <w:rFonts w:asciiTheme="minorBidi" w:hAnsiTheme="minorBidi" w:cstheme="minorBidi"/>
                <w:sz w:val="22"/>
                <w:szCs w:val="22"/>
              </w:rPr>
              <w:softHyphen/>
            </w:r>
            <w:r>
              <w:rPr>
                <w:rFonts w:asciiTheme="minorBidi" w:hAnsiTheme="minorBidi" w:cstheme="minorBidi"/>
                <w:sz w:val="22"/>
                <w:szCs w:val="22"/>
              </w:rPr>
              <w:softHyphen/>
            </w:r>
            <w:r>
              <w:rPr>
                <w:rFonts w:asciiTheme="minorBidi" w:hAnsiTheme="minorBidi" w:cstheme="minorBidi"/>
                <w:sz w:val="22"/>
                <w:szCs w:val="22"/>
              </w:rPr>
              <w:softHyphen/>
              <w:t>CMPN450</w:t>
            </w:r>
          </w:p>
          <w:p w14:paraId="12FB6099" w14:textId="77777777" w:rsidR="00F317D0" w:rsidRPr="006941FB" w:rsidRDefault="00F317D0" w:rsidP="00160B92">
            <w:pPr>
              <w:pStyle w:val="Header"/>
              <w:jc w:val="left"/>
              <w:rPr>
                <w:rFonts w:asciiTheme="minorBidi" w:hAnsiTheme="minorBidi" w:cstheme="minorBidi"/>
                <w:sz w:val="22"/>
                <w:szCs w:val="22"/>
              </w:rPr>
            </w:pPr>
            <w:r>
              <w:rPr>
                <w:rFonts w:asciiTheme="minorBidi" w:hAnsiTheme="minorBidi" w:cstheme="minorBidi"/>
                <w:sz w:val="22"/>
                <w:szCs w:val="22"/>
              </w:rPr>
              <w:t>Fall</w:t>
            </w:r>
            <w:r w:rsidRPr="006941FB">
              <w:rPr>
                <w:rFonts w:asciiTheme="minorBidi" w:hAnsiTheme="minorBidi" w:cstheme="minorBidi"/>
                <w:sz w:val="22"/>
                <w:szCs w:val="22"/>
              </w:rPr>
              <w:t xml:space="preserve"> 2018</w:t>
            </w:r>
          </w:p>
        </w:tc>
      </w:tr>
      <w:tr w:rsidR="00F317D0" w14:paraId="177F6474" w14:textId="77777777" w:rsidTr="00160B92">
        <w:trPr>
          <w:trHeight w:val="632"/>
        </w:trPr>
        <w:tc>
          <w:tcPr>
            <w:tcW w:w="1165" w:type="dxa"/>
          </w:tcPr>
          <w:p w14:paraId="5FA05D0C" w14:textId="77777777" w:rsidR="00F317D0" w:rsidRPr="006E227B" w:rsidRDefault="00F317D0" w:rsidP="00160B92">
            <w:pPr>
              <w:pStyle w:val="Header"/>
              <w:jc w:val="left"/>
              <w:rPr>
                <w:rFonts w:asciiTheme="majorBidi" w:hAnsiTheme="majorBidi" w:cstheme="majorBidi"/>
                <w:sz w:val="20"/>
                <w:szCs w:val="12"/>
              </w:rPr>
            </w:pPr>
          </w:p>
        </w:tc>
        <w:tc>
          <w:tcPr>
            <w:tcW w:w="7295" w:type="dxa"/>
            <w:vAlign w:val="center"/>
          </w:tcPr>
          <w:p w14:paraId="261E8E38" w14:textId="77777777" w:rsidR="00F317D0" w:rsidRPr="006941FB" w:rsidRDefault="00F317D0" w:rsidP="00160B92">
            <w:pPr>
              <w:pStyle w:val="Header"/>
              <w:rPr>
                <w:ins w:id="1" w:author="Moda" w:date="2013-09-20T04:04:00Z"/>
                <w:rFonts w:asciiTheme="minorBidi" w:hAnsiTheme="minorBidi" w:cstheme="minorBidi"/>
                <w:b/>
                <w:bCs/>
                <w:color w:val="0070C0"/>
                <w:sz w:val="32"/>
                <w:szCs w:val="18"/>
              </w:rPr>
            </w:pPr>
            <w:r>
              <w:rPr>
                <w:rFonts w:asciiTheme="minorBidi" w:hAnsiTheme="minorBidi" w:cstheme="minorBidi"/>
                <w:b/>
                <w:bCs/>
                <w:color w:val="0070C0"/>
                <w:sz w:val="32"/>
                <w:szCs w:val="18"/>
              </w:rPr>
              <w:t>Pattern Recognition and Neural Networks</w:t>
            </w:r>
            <w:r w:rsidRPr="006941FB">
              <w:rPr>
                <w:rFonts w:asciiTheme="minorBidi" w:hAnsiTheme="minorBidi" w:cstheme="minorBidi"/>
                <w:b/>
                <w:bCs/>
                <w:color w:val="0070C0"/>
                <w:sz w:val="32"/>
                <w:szCs w:val="18"/>
              </w:rPr>
              <w:t>.</w:t>
            </w:r>
          </w:p>
          <w:p w14:paraId="7D42D3A8" w14:textId="7282CACD" w:rsidR="00F317D0" w:rsidRPr="006E227B" w:rsidRDefault="00F317D0" w:rsidP="00160B92">
            <w:pPr>
              <w:pStyle w:val="Header"/>
              <w:rPr>
                <w:rFonts w:asciiTheme="majorBidi" w:hAnsiTheme="majorBidi" w:cstheme="majorBidi"/>
              </w:rPr>
            </w:pPr>
            <w:r w:rsidRPr="006941FB">
              <w:rPr>
                <w:rFonts w:asciiTheme="minorBidi" w:hAnsiTheme="minorBidi" w:cstheme="minorBidi"/>
                <w:sz w:val="32"/>
                <w:szCs w:val="18"/>
              </w:rPr>
              <w:t xml:space="preserve">Lab </w:t>
            </w:r>
            <w:r w:rsidR="00844FBB">
              <w:rPr>
                <w:rFonts w:asciiTheme="minorBidi" w:hAnsiTheme="minorBidi" w:cstheme="minorBidi"/>
                <w:sz w:val="32"/>
                <w:szCs w:val="18"/>
              </w:rPr>
              <w:t>4</w:t>
            </w:r>
            <w:r>
              <w:rPr>
                <w:rFonts w:asciiTheme="minorBidi" w:hAnsiTheme="minorBidi" w:cstheme="minorBidi"/>
                <w:sz w:val="32"/>
                <w:szCs w:val="18"/>
              </w:rPr>
              <w:t xml:space="preserve"> – </w:t>
            </w:r>
            <w:r w:rsidR="0083231D">
              <w:rPr>
                <w:rFonts w:asciiTheme="minorBidi" w:hAnsiTheme="minorBidi" w:cstheme="minorBidi"/>
                <w:sz w:val="32"/>
                <w:szCs w:val="18"/>
              </w:rPr>
              <w:t>Density E</w:t>
            </w:r>
            <w:r w:rsidR="00844FBB">
              <w:rPr>
                <w:rFonts w:asciiTheme="minorBidi" w:hAnsiTheme="minorBidi" w:cstheme="minorBidi"/>
                <w:sz w:val="32"/>
                <w:szCs w:val="18"/>
              </w:rPr>
              <w:t>stimation</w:t>
            </w:r>
          </w:p>
        </w:tc>
        <w:tc>
          <w:tcPr>
            <w:tcW w:w="1510" w:type="dxa"/>
            <w:vAlign w:val="center"/>
          </w:tcPr>
          <w:p w14:paraId="07BEC1A8" w14:textId="77777777" w:rsidR="00F317D0" w:rsidRPr="006E227B" w:rsidRDefault="00F317D0" w:rsidP="00160B92">
            <w:pPr>
              <w:pStyle w:val="Header"/>
              <w:rPr>
                <w:rFonts w:asciiTheme="majorBidi" w:hAnsiTheme="majorBidi" w:cstheme="majorBidi"/>
                <w:sz w:val="24"/>
                <w:szCs w:val="24"/>
              </w:rPr>
            </w:pPr>
          </w:p>
          <w:p w14:paraId="3C17F39E" w14:textId="77777777" w:rsidR="00F317D0" w:rsidRPr="006E227B" w:rsidRDefault="00F317D0" w:rsidP="00160B92">
            <w:pPr>
              <w:pStyle w:val="Header"/>
              <w:rPr>
                <w:rFonts w:asciiTheme="majorBidi" w:hAnsiTheme="majorBidi" w:cstheme="majorBidi"/>
                <w:sz w:val="24"/>
                <w:szCs w:val="24"/>
              </w:rPr>
            </w:pPr>
          </w:p>
          <w:p w14:paraId="7DE9C6F7" w14:textId="77777777" w:rsidR="00F317D0" w:rsidRPr="006E227B" w:rsidRDefault="00F317D0" w:rsidP="00160B92">
            <w:pPr>
              <w:pStyle w:val="Header"/>
              <w:rPr>
                <w:rFonts w:asciiTheme="majorBidi" w:hAnsiTheme="majorBidi" w:cstheme="majorBidi"/>
                <w:sz w:val="24"/>
                <w:szCs w:val="24"/>
              </w:rPr>
            </w:pPr>
          </w:p>
          <w:p w14:paraId="0C82F861" w14:textId="77777777" w:rsidR="00F317D0" w:rsidRPr="006E227B" w:rsidRDefault="00F317D0" w:rsidP="00160B92">
            <w:pPr>
              <w:pStyle w:val="Header"/>
              <w:rPr>
                <w:rFonts w:asciiTheme="majorBidi" w:hAnsiTheme="majorBidi" w:cstheme="majorBidi"/>
                <w:sz w:val="24"/>
                <w:szCs w:val="24"/>
              </w:rPr>
            </w:pPr>
          </w:p>
        </w:tc>
      </w:tr>
    </w:tbl>
    <w:p w14:paraId="09137770" w14:textId="4AD9C4E0" w:rsidR="0083231D" w:rsidRPr="002566F9" w:rsidRDefault="0083231D" w:rsidP="00F317D0">
      <w:pPr>
        <w:pStyle w:val="NormalWeb"/>
        <w:shd w:val="clear" w:color="auto" w:fill="FFFFFF"/>
        <w:spacing w:before="0" w:beforeAutospacing="0" w:after="0" w:afterAutospacing="0"/>
        <w:textAlignment w:val="baseline"/>
        <w:rPr>
          <w:rFonts w:asciiTheme="minorBidi" w:hAnsiTheme="minorBidi" w:cstheme="minorBidi"/>
          <w:b/>
          <w:bCs/>
          <w:iCs/>
          <w:color w:val="0070C0"/>
          <w:sz w:val="32"/>
          <w:szCs w:val="18"/>
        </w:rPr>
      </w:pPr>
      <w:r w:rsidRPr="002566F9">
        <w:rPr>
          <w:rFonts w:asciiTheme="minorBidi" w:hAnsiTheme="minorBidi" w:cstheme="minorBidi"/>
          <w:b/>
          <w:bCs/>
          <w:iCs/>
          <w:color w:val="0070C0"/>
          <w:sz w:val="32"/>
          <w:szCs w:val="18"/>
        </w:rPr>
        <w:t>Recap:</w:t>
      </w:r>
    </w:p>
    <w:p w14:paraId="3EEEF5BD" w14:textId="367549A7" w:rsidR="0083231D" w:rsidRDefault="0083231D" w:rsidP="002566F9">
      <w:pPr>
        <w:pStyle w:val="NormalWeb"/>
        <w:shd w:val="clear" w:color="auto" w:fill="FFFFFF"/>
        <w:spacing w:before="0" w:beforeAutospacing="0" w:after="0" w:afterAutospacing="0"/>
        <w:jc w:val="both"/>
        <w:textAlignment w:val="baseline"/>
        <w:rPr>
          <w:rFonts w:ascii="Arial" w:hAnsi="Arial"/>
          <w:color w:val="000000" w:themeColor="text1"/>
          <w:szCs w:val="28"/>
        </w:rPr>
      </w:pPr>
      <w:r>
        <w:rPr>
          <w:rFonts w:ascii="Arial" w:hAnsi="Arial"/>
          <w:color w:val="000000" w:themeColor="text1"/>
          <w:szCs w:val="28"/>
        </w:rPr>
        <w:t xml:space="preserve">In the previous lab, we were introduced to the </w:t>
      </w:r>
      <w:r w:rsidRPr="002566F9">
        <w:rPr>
          <w:rFonts w:ascii="Arial" w:hAnsi="Arial"/>
          <w:b/>
          <w:bCs/>
          <w:color w:val="000000" w:themeColor="text1"/>
          <w:szCs w:val="28"/>
        </w:rPr>
        <w:t>problem of classification of multivariate data</w:t>
      </w:r>
      <w:r>
        <w:rPr>
          <w:rFonts w:ascii="Arial" w:hAnsi="Arial"/>
          <w:color w:val="000000" w:themeColor="text1"/>
          <w:szCs w:val="28"/>
        </w:rPr>
        <w:t xml:space="preserve">, and we applied </w:t>
      </w:r>
      <w:r w:rsidRPr="002566F9">
        <w:rPr>
          <w:rFonts w:ascii="Arial" w:hAnsi="Arial"/>
          <w:b/>
          <w:bCs/>
          <w:color w:val="000000" w:themeColor="text1"/>
          <w:szCs w:val="28"/>
        </w:rPr>
        <w:t>Bayes classifier</w:t>
      </w:r>
      <w:r>
        <w:rPr>
          <w:rFonts w:ascii="Arial" w:hAnsi="Arial"/>
          <w:color w:val="000000" w:themeColor="text1"/>
          <w:szCs w:val="28"/>
        </w:rPr>
        <w:t xml:space="preserve"> to classify these points. We built our classifier based on the assumption that this data is multivariate Gaussian, and we estimated the </w:t>
      </w:r>
      <w:r w:rsidRPr="002566F9">
        <w:rPr>
          <w:rFonts w:ascii="Arial" w:hAnsi="Arial"/>
          <w:b/>
          <w:bCs/>
          <w:color w:val="000000" w:themeColor="text1"/>
          <w:szCs w:val="28"/>
          <w:u w:val="single"/>
        </w:rPr>
        <w:t>mean</w:t>
      </w:r>
      <w:r>
        <w:rPr>
          <w:rFonts w:ascii="Arial" w:hAnsi="Arial"/>
          <w:color w:val="000000" w:themeColor="text1"/>
          <w:szCs w:val="28"/>
        </w:rPr>
        <w:t xml:space="preserve"> and </w:t>
      </w:r>
      <w:r w:rsidRPr="002566F9">
        <w:rPr>
          <w:rFonts w:ascii="Arial" w:hAnsi="Arial"/>
          <w:b/>
          <w:bCs/>
          <w:color w:val="000000" w:themeColor="text1"/>
          <w:szCs w:val="28"/>
          <w:u w:val="single"/>
        </w:rPr>
        <w:t>covariance</w:t>
      </w:r>
      <w:r>
        <w:rPr>
          <w:rFonts w:ascii="Arial" w:hAnsi="Arial"/>
          <w:color w:val="000000" w:themeColor="text1"/>
          <w:szCs w:val="28"/>
        </w:rPr>
        <w:t xml:space="preserve"> of this distribution.</w:t>
      </w:r>
    </w:p>
    <w:p w14:paraId="2B3D81D4" w14:textId="33CD1F18" w:rsidR="002566F9" w:rsidRPr="002566F9" w:rsidRDefault="002566F9" w:rsidP="002913D8">
      <w:pPr>
        <w:pStyle w:val="NormalWeb"/>
        <w:shd w:val="clear" w:color="auto" w:fill="FFFFFF"/>
        <w:spacing w:before="0" w:beforeAutospacing="0" w:after="0" w:afterAutospacing="0"/>
        <w:jc w:val="both"/>
        <w:textAlignment w:val="baseline"/>
        <w:rPr>
          <w:rFonts w:ascii="Arial" w:hAnsi="Arial"/>
          <w:color w:val="000000" w:themeColor="text1"/>
          <w:szCs w:val="28"/>
        </w:rPr>
      </w:pPr>
      <w:r>
        <w:rPr>
          <w:rFonts w:ascii="Arial" w:hAnsi="Arial"/>
          <w:color w:val="000000" w:themeColor="text1"/>
          <w:szCs w:val="28"/>
        </w:rPr>
        <w:t xml:space="preserve">Finally, </w:t>
      </w:r>
      <w:r w:rsidR="002913D8">
        <w:rPr>
          <w:rFonts w:ascii="Arial" w:hAnsi="Arial"/>
          <w:color w:val="000000" w:themeColor="text1"/>
          <w:szCs w:val="28"/>
        </w:rPr>
        <w:t>a</w:t>
      </w:r>
      <w:r w:rsidR="00E6370C">
        <w:rPr>
          <w:rFonts w:ascii="Arial" w:hAnsi="Arial"/>
          <w:color w:val="000000" w:themeColor="text1"/>
          <w:szCs w:val="28"/>
        </w:rPr>
        <w:t xml:space="preserve"> test vector</w:t>
      </w:r>
      <w:r>
        <w:rPr>
          <w:rFonts w:ascii="Arial" w:hAnsi="Arial"/>
          <w:color w:val="000000" w:themeColor="text1"/>
          <w:szCs w:val="28"/>
        </w:rPr>
        <w:t xml:space="preserve"> </w:t>
      </w:r>
      <w:r w:rsidR="002913D8" w:rsidRPr="002913D8">
        <w:rPr>
          <w:rFonts w:ascii="Arial" w:hAnsi="Arial"/>
          <w:b/>
          <w:bCs/>
          <w:color w:val="000000" w:themeColor="text1"/>
          <w:szCs w:val="28"/>
        </w:rPr>
        <w:t>x</w:t>
      </w:r>
      <w:r w:rsidR="002913D8">
        <w:rPr>
          <w:rFonts w:ascii="Arial" w:hAnsi="Arial"/>
          <w:color w:val="000000" w:themeColor="text1"/>
          <w:szCs w:val="28"/>
        </w:rPr>
        <w:t xml:space="preserve"> is</w:t>
      </w:r>
      <w:r>
        <w:rPr>
          <w:rFonts w:ascii="Arial" w:hAnsi="Arial"/>
          <w:color w:val="000000" w:themeColor="text1"/>
          <w:szCs w:val="28"/>
        </w:rPr>
        <w:t xml:space="preserve"> classified as</w:t>
      </w:r>
      <w:r w:rsidR="00E6370C">
        <w:rPr>
          <w:rFonts w:ascii="Arial" w:hAnsi="Arial"/>
          <w:color w:val="000000" w:themeColor="text1"/>
          <w:szCs w:val="28"/>
        </w:rPr>
        <w:t xml:space="preserve"> (i.e. assigned)</w:t>
      </w:r>
      <w:r>
        <w:rPr>
          <w:rFonts w:ascii="Arial" w:hAnsi="Arial"/>
          <w:color w:val="000000" w:themeColor="text1"/>
          <w:szCs w:val="28"/>
        </w:rPr>
        <w:t xml:space="preserve"> the class that maximizes </w:t>
      </w:r>
      <w:r w:rsidRPr="002566F9">
        <w:rPr>
          <w:rFonts w:ascii="Arial" w:hAnsi="Arial"/>
          <w:b/>
          <w:bCs/>
          <w:color w:val="000000" w:themeColor="text1"/>
          <w:szCs w:val="28"/>
        </w:rPr>
        <w:t>the posterior probability</w:t>
      </w:r>
      <w:r w:rsidR="002913D8">
        <w:rPr>
          <w:rFonts w:ascii="Arial" w:hAnsi="Arial"/>
          <w:color w:val="000000" w:themeColor="text1"/>
          <w:szCs w:val="28"/>
        </w:rPr>
        <w:t xml:space="preserve">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e>
            <m:r>
              <w:rPr>
                <w:rFonts w:ascii="Cambria Math" w:hAnsi="Cambria Math"/>
                <w:sz w:val="28"/>
                <w:szCs w:val="28"/>
              </w:rPr>
              <m:t>x</m:t>
            </m:r>
          </m:e>
        </m:d>
      </m:oMath>
    </w:p>
    <w:p w14:paraId="0DB72964" w14:textId="77777777" w:rsidR="002913D8" w:rsidRPr="002913D8" w:rsidRDefault="00FA4970" w:rsidP="002913D8">
      <w:pPr>
        <w:pStyle w:val="NormalWeb"/>
        <w:shd w:val="clear" w:color="auto" w:fill="FFFFFF"/>
        <w:spacing w:before="0" w:beforeAutospacing="0" w:after="0" w:afterAutospacing="0"/>
        <w:ind w:left="720"/>
        <w:textAlignment w:val="baseline"/>
        <w:rPr>
          <w:rFonts w:ascii="Arial" w:hAnsi="Arial"/>
          <w:sz w:val="28"/>
          <w:szCs w:val="28"/>
        </w:rPr>
      </w:pPr>
      <m:oMathPara>
        <m:oMathParaPr>
          <m:jc m:val="left"/>
        </m:oMathPara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argmax</m:t>
                  </m:r>
                </m:e>
                <m:li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lim>
              </m:limLow>
            </m:fName>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e>
                  <m:r>
                    <w:rPr>
                      <w:rFonts w:ascii="Cambria Math" w:hAnsi="Cambria Math"/>
                      <w:sz w:val="28"/>
                      <w:szCs w:val="28"/>
                    </w:rPr>
                    <m:t>x</m:t>
                  </m:r>
                </m:e>
              </m:d>
              <m:r>
                <w:rPr>
                  <w:rFonts w:ascii="Cambria Math" w:hAnsi="Cambria Math"/>
                  <w:sz w:val="28"/>
                  <w:szCs w:val="28"/>
                </w:rPr>
                <m:t xml:space="preserve"> </m:t>
              </m:r>
            </m:e>
          </m:func>
        </m:oMath>
      </m:oMathPara>
    </w:p>
    <w:p w14:paraId="56004A70" w14:textId="77777777" w:rsidR="002913D8" w:rsidRPr="002913D8" w:rsidRDefault="002913D8" w:rsidP="002913D8">
      <w:pPr>
        <w:pStyle w:val="NormalWeb"/>
        <w:shd w:val="clear" w:color="auto" w:fill="FFFFFF"/>
        <w:spacing w:before="0" w:beforeAutospacing="0" w:after="0" w:afterAutospacing="0"/>
        <w:ind w:left="720"/>
        <w:textAlignment w:val="baseline"/>
        <w:rPr>
          <w:rFonts w:ascii="Arial" w:hAnsi="Arial"/>
          <w:sz w:val="28"/>
          <w:szCs w:val="28"/>
        </w:rPr>
      </w:pPr>
      <m:oMathPara>
        <m:oMathParaPr>
          <m:jc m:val="left"/>
        </m:oMathParaPr>
        <m:oMath>
          <m:r>
            <w:rPr>
              <w:rFonts w:ascii="Cambria Math" w:hAnsi="Cambria Math"/>
              <w:sz w:val="28"/>
              <w:szCs w:val="28"/>
            </w:rPr>
            <m:t xml:space="preserve">= </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argmax</m:t>
                  </m:r>
                </m:e>
                <m:li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lim>
              </m:limLow>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e>
          </m:func>
        </m:oMath>
      </m:oMathPara>
    </w:p>
    <w:p w14:paraId="38110D45" w14:textId="643492D6" w:rsidR="0083231D" w:rsidRPr="002913D8" w:rsidRDefault="002566F9" w:rsidP="002913D8">
      <w:pPr>
        <w:pStyle w:val="NormalWeb"/>
        <w:shd w:val="clear" w:color="auto" w:fill="FFFFFF"/>
        <w:spacing w:before="0" w:beforeAutospacing="0" w:after="0" w:afterAutospacing="0"/>
        <w:ind w:left="720"/>
        <w:textAlignment w:val="baseline"/>
      </w:pPr>
      <m:oMathPara>
        <m:oMathParaPr>
          <m:jc m:val="left"/>
        </m:oMathParaPr>
        <m:oMath>
          <m:r>
            <w:rPr>
              <w:rFonts w:ascii="Cambria Math" w:hAnsi="Cambria Math"/>
              <w:sz w:val="28"/>
              <w:szCs w:val="28"/>
            </w:rPr>
            <m:t xml:space="preserve">= </m:t>
          </m:r>
          <m:limLow>
            <m:limLowPr>
              <m:ctrlPr>
                <w:rPr>
                  <w:rFonts w:ascii="Cambria Math" w:hAnsi="Cambria Math"/>
                  <w:i/>
                  <w:sz w:val="28"/>
                  <w:szCs w:val="28"/>
                </w:rPr>
              </m:ctrlPr>
            </m:limLowPr>
            <m:e>
              <m:r>
                <m:rPr>
                  <m:sty m:val="p"/>
                </m:rPr>
                <w:rPr>
                  <w:rFonts w:ascii="Cambria Math" w:hAnsi="Cambria Math"/>
                  <w:sz w:val="28"/>
                  <w:szCs w:val="28"/>
                </w:rPr>
                <m:t>argmax</m:t>
              </m:r>
            </m:e>
            <m:li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lim>
          </m:limLow>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2π</m:t>
                      </m:r>
                    </m:e>
                  </m:d>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eastAsiaTheme="minorEastAsia" w:hAnsi="Cambria Math"/>
                              <w:iCs/>
                              <w:sz w:val="28"/>
                              <w:szCs w:val="28"/>
                            </w:rPr>
                            <w:sym w:font="Symbol" w:char="F0E5"/>
                          </m:r>
                        </m:e>
                        <m:sub>
                          <m:r>
                            <w:rPr>
                              <w:rFonts w:ascii="Cambria Math" w:hAnsi="Cambria Math"/>
                              <w:sz w:val="28"/>
                              <w:szCs w:val="28"/>
                            </w:rPr>
                            <m:t>i</m:t>
                          </m:r>
                        </m:sub>
                      </m:sSub>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func>
            <m:funcPr>
              <m:ctrlPr>
                <w:rPr>
                  <w:rFonts w:ascii="Cambria Math" w:hAnsi="Cambria Math"/>
                  <w:i/>
                  <w:sz w:val="28"/>
                  <w:szCs w:val="28"/>
                </w:rPr>
              </m:ctrlPr>
            </m:funcPr>
            <m:fName>
              <m:r>
                <m:rPr>
                  <m:sty m:val="p"/>
                </m:rPr>
                <w:rPr>
                  <w:rFonts w:ascii="Cambria Math" w:hAnsi="Cambria Math"/>
                  <w:sz w:val="28"/>
                  <w:szCs w:val="28"/>
                </w:rPr>
                <m:t>exp</m:t>
              </m:r>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func>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e>
              </m:d>
            </m:e>
            <m:sup>
              <m:r>
                <w:rPr>
                  <w:rFonts w:ascii="Cambria Math" w:eastAsiaTheme="minorEastAsia" w:hAnsi="Cambria Math"/>
                  <w:sz w:val="28"/>
                  <w:szCs w:val="28"/>
                </w:rPr>
                <m:t>T</m:t>
              </m:r>
            </m:sup>
          </m:sSup>
          <m:sSubSup>
            <m:sSubSupPr>
              <m:ctrlPr>
                <w:rPr>
                  <w:rFonts w:ascii="Cambria Math" w:hAnsi="Cambria Math"/>
                  <w:i/>
                  <w:sz w:val="28"/>
                  <w:szCs w:val="28"/>
                </w:rPr>
              </m:ctrlPr>
            </m:sSubSupPr>
            <m:e>
              <m:r>
                <m:rPr>
                  <m:sty m:val="p"/>
                </m:rPr>
                <w:rPr>
                  <w:rFonts w:ascii="Cambria Math" w:eastAsiaTheme="minorEastAsia" w:hAnsi="Cambria Math"/>
                  <w:iCs/>
                  <w:sz w:val="28"/>
                  <w:szCs w:val="28"/>
                </w:rPr>
                <w:sym w:font="Symbol" w:char="F0E5"/>
              </m:r>
              <m:ctrlPr>
                <w:rPr>
                  <w:rFonts w:ascii="Cambria Math" w:eastAsiaTheme="minorEastAsia" w:hAnsi="Cambria Math"/>
                  <w:iCs/>
                  <w:sz w:val="28"/>
                  <w:szCs w:val="28"/>
                </w:rPr>
              </m:ctrlPr>
            </m:e>
            <m:sub>
              <m:r>
                <w:rPr>
                  <w:rFonts w:ascii="Cambria Math" w:hAnsi="Cambria Math"/>
                  <w:sz w:val="28"/>
                  <w:szCs w:val="28"/>
                </w:rPr>
                <m:t>i</m:t>
              </m:r>
            </m:sub>
            <m:sup>
              <m:r>
                <w:rPr>
                  <w:rFonts w:ascii="Cambria Math" w:hAnsi="Cambria Math"/>
                  <w:sz w:val="28"/>
                  <w:szCs w:val="28"/>
                </w:rPr>
                <m:t>-1</m:t>
              </m:r>
            </m:sup>
          </m:sSubSup>
          <m:r>
            <w:rPr>
              <w:rFonts w:ascii="Cambria Math"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sz w:val="28"/>
              <w:szCs w:val="28"/>
            </w:rPr>
            <m:t xml:space="preserve"> 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oMath>
      </m:oMathPara>
    </w:p>
    <w:p w14:paraId="5F41FCFB" w14:textId="5D1B3373" w:rsidR="002566F9" w:rsidRPr="002566F9" w:rsidRDefault="002566F9" w:rsidP="002566F9">
      <w:pPr>
        <w:pStyle w:val="NormalWeb"/>
        <w:shd w:val="clear" w:color="auto" w:fill="FFFFFF"/>
        <w:spacing w:before="0" w:beforeAutospacing="0" w:after="0" w:afterAutospacing="0"/>
        <w:textAlignment w:val="baseline"/>
        <w:rPr>
          <w:rFonts w:asciiTheme="minorBidi" w:hAnsiTheme="minorBidi" w:cstheme="minorBidi"/>
          <w:b/>
          <w:bCs/>
          <w:iCs/>
          <w:color w:val="0070C0"/>
          <w:sz w:val="32"/>
          <w:szCs w:val="18"/>
        </w:rPr>
      </w:pPr>
      <w:r>
        <w:rPr>
          <w:rFonts w:asciiTheme="minorBidi" w:hAnsiTheme="minorBidi" w:cstheme="minorBidi"/>
          <w:b/>
          <w:bCs/>
          <w:iCs/>
          <w:color w:val="0070C0"/>
          <w:sz w:val="32"/>
          <w:szCs w:val="18"/>
        </w:rPr>
        <w:t>Density Estimation</w:t>
      </w:r>
      <w:r w:rsidRPr="002566F9">
        <w:rPr>
          <w:rFonts w:asciiTheme="minorBidi" w:hAnsiTheme="minorBidi" w:cstheme="minorBidi"/>
          <w:b/>
          <w:bCs/>
          <w:iCs/>
          <w:color w:val="0070C0"/>
          <w:sz w:val="32"/>
          <w:szCs w:val="18"/>
        </w:rPr>
        <w:t>:</w:t>
      </w:r>
    </w:p>
    <w:p w14:paraId="50A1D4EB" w14:textId="1E3FDD64" w:rsidR="002566F9" w:rsidRDefault="002566F9" w:rsidP="002913D8">
      <w:pPr>
        <w:pStyle w:val="NormalWeb"/>
        <w:shd w:val="clear" w:color="auto" w:fill="FFFFFF"/>
        <w:spacing w:before="0" w:beforeAutospacing="0" w:after="0" w:afterAutospacing="0"/>
        <w:jc w:val="both"/>
        <w:textAlignment w:val="baseline"/>
        <w:rPr>
          <w:rFonts w:ascii="Arial" w:hAnsi="Arial"/>
          <w:color w:val="000000" w:themeColor="text1"/>
          <w:szCs w:val="28"/>
        </w:rPr>
      </w:pPr>
      <w:r>
        <w:rPr>
          <w:rFonts w:ascii="Arial" w:hAnsi="Arial"/>
          <w:color w:val="000000" w:themeColor="text1"/>
          <w:szCs w:val="28"/>
        </w:rPr>
        <w:t xml:space="preserve">In this lab, we will drop off the assumption that the data is drawn out of a Gaussian distribution with mean </w:t>
      </w:r>
      <m:oMath>
        <m:r>
          <w:rPr>
            <w:rFonts w:ascii="Cambria Math" w:eastAsiaTheme="minorEastAsia" w:hAnsi="Cambria Math"/>
            <w:sz w:val="28"/>
            <w:szCs w:val="28"/>
          </w:rPr>
          <m:t>μ</m:t>
        </m:r>
      </m:oMath>
      <w:r>
        <w:rPr>
          <w:rFonts w:ascii="Arial" w:hAnsi="Arial"/>
          <w:sz w:val="28"/>
          <w:szCs w:val="28"/>
        </w:rPr>
        <w:t xml:space="preserve"> </w:t>
      </w:r>
      <w:r w:rsidRPr="002566F9">
        <w:rPr>
          <w:rFonts w:ascii="Arial" w:hAnsi="Arial"/>
          <w:color w:val="000000" w:themeColor="text1"/>
          <w:szCs w:val="28"/>
        </w:rPr>
        <w:t xml:space="preserve">and </w:t>
      </w:r>
      <w:proofErr w:type="gramStart"/>
      <w:r w:rsidRPr="002566F9">
        <w:rPr>
          <w:rFonts w:ascii="Arial" w:hAnsi="Arial"/>
          <w:color w:val="000000" w:themeColor="text1"/>
          <w:szCs w:val="28"/>
        </w:rPr>
        <w:t>covariance</w:t>
      </w:r>
      <w:r>
        <w:rPr>
          <w:rFonts w:ascii="Arial" w:hAnsi="Arial"/>
          <w:sz w:val="28"/>
          <w:szCs w:val="28"/>
        </w:rPr>
        <w:t xml:space="preserve"> </w:t>
      </w:r>
      <w:proofErr w:type="gramEnd"/>
      <m:oMath>
        <m:r>
          <m:rPr>
            <m:sty m:val="p"/>
          </m:rPr>
          <w:rPr>
            <w:rFonts w:ascii="Cambria Math" w:eastAsiaTheme="minorEastAsia" w:hAnsi="Cambria Math"/>
            <w:iCs/>
            <w:sz w:val="28"/>
            <w:szCs w:val="28"/>
          </w:rPr>
          <w:sym w:font="Symbol" w:char="F0E5"/>
        </m:r>
      </m:oMath>
      <w:r w:rsidR="002913D8">
        <w:rPr>
          <w:rFonts w:ascii="Arial" w:hAnsi="Arial"/>
          <w:iCs/>
          <w:sz w:val="28"/>
          <w:szCs w:val="28"/>
        </w:rPr>
        <w:t>.</w:t>
      </w:r>
      <w:r>
        <w:rPr>
          <w:rFonts w:ascii="Arial" w:hAnsi="Arial"/>
          <w:iCs/>
          <w:sz w:val="28"/>
          <w:szCs w:val="28"/>
        </w:rPr>
        <w:t xml:space="preserve"> </w:t>
      </w:r>
      <w:r>
        <w:rPr>
          <w:rFonts w:ascii="Arial" w:hAnsi="Arial"/>
          <w:color w:val="000000" w:themeColor="text1"/>
          <w:szCs w:val="28"/>
        </w:rPr>
        <w:t>The distribution is not necessarily Gaussian, yet we will still apply Bayes classifier to classify between data points by assigning each point to the class that maximizes its posterior probability as usual.</w:t>
      </w:r>
    </w:p>
    <w:p w14:paraId="7AB87222" w14:textId="77777777" w:rsidR="002566F9" w:rsidRDefault="002566F9" w:rsidP="0083231D">
      <w:pPr>
        <w:pStyle w:val="NormalWeb"/>
        <w:shd w:val="clear" w:color="auto" w:fill="FFFFFF"/>
        <w:spacing w:before="0" w:beforeAutospacing="0" w:after="0" w:afterAutospacing="0"/>
        <w:textAlignment w:val="baseline"/>
        <w:rPr>
          <w:rFonts w:ascii="Arial" w:hAnsi="Arial"/>
          <w:color w:val="000000" w:themeColor="text1"/>
          <w:szCs w:val="28"/>
        </w:rPr>
      </w:pPr>
    </w:p>
    <w:p w14:paraId="32054BC3" w14:textId="39450A9E" w:rsidR="002566F9" w:rsidRPr="002566F9" w:rsidRDefault="002566F9" w:rsidP="002566F9">
      <w:pPr>
        <w:pStyle w:val="NormalWeb"/>
        <w:shd w:val="clear" w:color="auto" w:fill="FFFFFF"/>
        <w:spacing w:before="0" w:beforeAutospacing="0" w:after="0" w:afterAutospacing="0"/>
        <w:textAlignment w:val="baseline"/>
        <w:rPr>
          <w:rFonts w:ascii="Arial" w:hAnsi="Arial"/>
          <w:b/>
          <w:bCs/>
          <w:color w:val="000000" w:themeColor="text1"/>
          <w:szCs w:val="28"/>
        </w:rPr>
      </w:pPr>
      <w:r w:rsidRPr="002566F9">
        <w:rPr>
          <w:rFonts w:ascii="Arial" w:hAnsi="Arial"/>
          <w:b/>
          <w:bCs/>
          <w:color w:val="000000" w:themeColor="text1"/>
          <w:szCs w:val="28"/>
        </w:rPr>
        <w:t>(Q1) What will change in Bayes classifier under the new assumption?</w:t>
      </w:r>
    </w:p>
    <w:p w14:paraId="508D0871" w14:textId="5CB9962B" w:rsidR="002566F9" w:rsidRDefault="002566F9" w:rsidP="00E6370C">
      <w:pPr>
        <w:pStyle w:val="NormalWeb"/>
        <w:shd w:val="clear" w:color="auto" w:fill="FFFFFF"/>
        <w:spacing w:before="0" w:beforeAutospacing="0" w:after="0" w:afterAutospacing="0"/>
        <w:textAlignment w:val="baseline"/>
        <w:rPr>
          <w:rFonts w:ascii="Arial" w:hAnsi="Arial"/>
          <w:i/>
          <w:iCs/>
          <w:color w:val="000000" w:themeColor="text1"/>
          <w:szCs w:val="28"/>
        </w:rPr>
      </w:pPr>
      <w:r>
        <w:rPr>
          <w:rFonts w:ascii="Arial" w:hAnsi="Arial"/>
          <w:i/>
          <w:iCs/>
          <w:color w:val="000000" w:themeColor="text1"/>
          <w:szCs w:val="28"/>
        </w:rPr>
        <w:t xml:space="preserve">We will answer that for you!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 xml:space="preserve"> </m:t>
        </m:r>
      </m:oMath>
      <w:proofErr w:type="gramStart"/>
      <w:r>
        <w:rPr>
          <w:rFonts w:ascii="Arial" w:hAnsi="Arial"/>
          <w:i/>
          <w:iCs/>
          <w:color w:val="000000" w:themeColor="text1"/>
          <w:szCs w:val="28"/>
        </w:rPr>
        <w:t>is</w:t>
      </w:r>
      <w:proofErr w:type="gramEnd"/>
      <w:r>
        <w:rPr>
          <w:rFonts w:ascii="Arial" w:hAnsi="Arial"/>
          <w:i/>
          <w:iCs/>
          <w:color w:val="000000" w:themeColor="text1"/>
          <w:szCs w:val="28"/>
        </w:rPr>
        <w:t xml:space="preserve"> no longer equal to the Gaussian distribution as shown in the previous equation</w:t>
      </w:r>
      <w:r w:rsidR="008C33EC">
        <w:rPr>
          <w:rFonts w:ascii="Arial" w:hAnsi="Arial"/>
          <w:i/>
          <w:iCs/>
          <w:color w:val="000000" w:themeColor="text1"/>
          <w:szCs w:val="28"/>
        </w:rPr>
        <w:t xml:space="preserve"> </w:t>
      </w:r>
      <w:r>
        <w:rPr>
          <w:rFonts w:ascii="Arial" w:hAnsi="Arial"/>
          <w:i/>
          <w:iCs/>
          <w:color w:val="000000" w:themeColor="text1"/>
          <w:szCs w:val="28"/>
        </w:rPr>
        <w:t xml:space="preserve">i.e. we can’t use the Gaussian formula to substitute for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oMath>
      <w:r>
        <w:rPr>
          <w:rFonts w:ascii="Arial" w:hAnsi="Arial"/>
          <w:i/>
          <w:iCs/>
          <w:color w:val="000000" w:themeColor="text1"/>
          <w:szCs w:val="28"/>
        </w:rPr>
        <w:t>.</w:t>
      </w:r>
    </w:p>
    <w:p w14:paraId="1613FD0B" w14:textId="77777777" w:rsidR="002566F9" w:rsidRDefault="002566F9" w:rsidP="002566F9">
      <w:pPr>
        <w:pStyle w:val="NormalWeb"/>
        <w:shd w:val="clear" w:color="auto" w:fill="FFFFFF"/>
        <w:spacing w:before="0" w:beforeAutospacing="0" w:after="0" w:afterAutospacing="0"/>
        <w:textAlignment w:val="baseline"/>
        <w:rPr>
          <w:rFonts w:ascii="Arial" w:hAnsi="Arial"/>
          <w:b/>
          <w:bCs/>
          <w:color w:val="000000" w:themeColor="text1"/>
          <w:szCs w:val="28"/>
        </w:rPr>
      </w:pPr>
    </w:p>
    <w:p w14:paraId="0C7A78E0" w14:textId="25F9BE7C" w:rsidR="002566F9" w:rsidRPr="002566F9" w:rsidRDefault="002566F9" w:rsidP="002566F9">
      <w:pPr>
        <w:pStyle w:val="NormalWeb"/>
        <w:shd w:val="clear" w:color="auto" w:fill="FFFFFF"/>
        <w:spacing w:before="0" w:beforeAutospacing="0" w:after="0" w:afterAutospacing="0"/>
        <w:textAlignment w:val="baseline"/>
        <w:rPr>
          <w:rFonts w:ascii="Arial" w:hAnsi="Arial"/>
          <w:b/>
          <w:bCs/>
          <w:color w:val="000000" w:themeColor="text1"/>
          <w:szCs w:val="28"/>
        </w:rPr>
      </w:pPr>
      <w:r>
        <w:rPr>
          <w:rFonts w:ascii="Arial" w:hAnsi="Arial"/>
          <w:b/>
          <w:bCs/>
          <w:color w:val="000000" w:themeColor="text1"/>
          <w:szCs w:val="28"/>
        </w:rPr>
        <w:t>(Q2) How will we figure out the unknown distribution (or likelihood function)</w:t>
      </w:r>
      <w:r w:rsidRPr="002566F9">
        <w:rPr>
          <w:rFonts w:ascii="Arial" w:hAnsi="Arial"/>
          <w:b/>
          <w:bCs/>
          <w:color w:val="000000" w:themeColor="text1"/>
          <w:szCs w:val="28"/>
        </w:rPr>
        <w:t>?</w:t>
      </w:r>
    </w:p>
    <w:p w14:paraId="517BD129" w14:textId="4F0C4020" w:rsidR="002566F9" w:rsidRDefault="002566F9" w:rsidP="0077576B">
      <w:pPr>
        <w:pStyle w:val="NormalWeb"/>
        <w:shd w:val="clear" w:color="auto" w:fill="FFFFFF"/>
        <w:spacing w:before="0" w:beforeAutospacing="0" w:after="0" w:afterAutospacing="0"/>
        <w:jc w:val="both"/>
        <w:textAlignment w:val="baseline"/>
        <w:rPr>
          <w:rFonts w:ascii="Arial" w:hAnsi="Arial"/>
          <w:i/>
          <w:iCs/>
          <w:color w:val="000000" w:themeColor="text1"/>
          <w:szCs w:val="28"/>
        </w:rPr>
      </w:pPr>
      <w:r>
        <w:rPr>
          <w:rFonts w:ascii="Arial" w:hAnsi="Arial"/>
          <w:i/>
          <w:iCs/>
          <w:color w:val="000000" w:themeColor="text1"/>
          <w:szCs w:val="28"/>
        </w:rPr>
        <w:t>We will answer that for you too! There are three ways for doing so:</w:t>
      </w:r>
    </w:p>
    <w:p w14:paraId="1D43D9EE" w14:textId="225B1D05" w:rsidR="002566F9" w:rsidRDefault="002566F9" w:rsidP="0077576B">
      <w:pPr>
        <w:pStyle w:val="NormalWeb"/>
        <w:numPr>
          <w:ilvl w:val="0"/>
          <w:numId w:val="1"/>
        </w:numPr>
        <w:shd w:val="clear" w:color="auto" w:fill="FFFFFF"/>
        <w:spacing w:before="0" w:beforeAutospacing="0" w:after="0" w:afterAutospacing="0"/>
        <w:jc w:val="both"/>
        <w:textAlignment w:val="baseline"/>
        <w:rPr>
          <w:rFonts w:ascii="Arial" w:hAnsi="Arial"/>
          <w:i/>
          <w:iCs/>
          <w:color w:val="000000" w:themeColor="text1"/>
          <w:szCs w:val="28"/>
        </w:rPr>
      </w:pPr>
      <w:r>
        <w:rPr>
          <w:rFonts w:ascii="Arial" w:hAnsi="Arial"/>
          <w:i/>
          <w:iCs/>
          <w:color w:val="000000" w:themeColor="text1"/>
          <w:szCs w:val="28"/>
        </w:rPr>
        <w:t>Histogram Analysis.</w:t>
      </w:r>
    </w:p>
    <w:p w14:paraId="567D5CBA" w14:textId="7A99FEA1" w:rsidR="002566F9" w:rsidRDefault="002566F9" w:rsidP="0077576B">
      <w:pPr>
        <w:pStyle w:val="NormalWeb"/>
        <w:numPr>
          <w:ilvl w:val="0"/>
          <w:numId w:val="1"/>
        </w:numPr>
        <w:shd w:val="clear" w:color="auto" w:fill="FFFFFF"/>
        <w:spacing w:before="0" w:beforeAutospacing="0" w:after="0" w:afterAutospacing="0"/>
        <w:jc w:val="both"/>
        <w:textAlignment w:val="baseline"/>
        <w:rPr>
          <w:rFonts w:ascii="Arial" w:hAnsi="Arial"/>
          <w:i/>
          <w:iCs/>
          <w:color w:val="000000" w:themeColor="text1"/>
          <w:szCs w:val="28"/>
        </w:rPr>
      </w:pPr>
      <w:r>
        <w:rPr>
          <w:rFonts w:ascii="Arial" w:hAnsi="Arial"/>
          <w:i/>
          <w:iCs/>
          <w:color w:val="000000" w:themeColor="text1"/>
          <w:szCs w:val="28"/>
        </w:rPr>
        <w:t>Naïve Estimator.</w:t>
      </w:r>
    </w:p>
    <w:p w14:paraId="5797EE33" w14:textId="6DEF7BC6" w:rsidR="002566F9" w:rsidRDefault="002566F9" w:rsidP="0077576B">
      <w:pPr>
        <w:pStyle w:val="NormalWeb"/>
        <w:numPr>
          <w:ilvl w:val="0"/>
          <w:numId w:val="1"/>
        </w:numPr>
        <w:shd w:val="clear" w:color="auto" w:fill="FFFFFF"/>
        <w:spacing w:before="0" w:beforeAutospacing="0" w:after="0" w:afterAutospacing="0"/>
        <w:jc w:val="both"/>
        <w:textAlignment w:val="baseline"/>
        <w:rPr>
          <w:rFonts w:ascii="Arial" w:hAnsi="Arial"/>
          <w:i/>
          <w:iCs/>
          <w:color w:val="000000" w:themeColor="text1"/>
          <w:szCs w:val="28"/>
        </w:rPr>
      </w:pPr>
      <w:proofErr w:type="spellStart"/>
      <w:r>
        <w:rPr>
          <w:rFonts w:ascii="Arial" w:hAnsi="Arial"/>
          <w:i/>
          <w:iCs/>
          <w:color w:val="000000" w:themeColor="text1"/>
          <w:szCs w:val="28"/>
        </w:rPr>
        <w:t>Parzen</w:t>
      </w:r>
      <w:proofErr w:type="spellEnd"/>
      <w:r>
        <w:rPr>
          <w:rFonts w:ascii="Arial" w:hAnsi="Arial"/>
          <w:i/>
          <w:iCs/>
          <w:color w:val="000000" w:themeColor="text1"/>
          <w:szCs w:val="28"/>
        </w:rPr>
        <w:t xml:space="preserve"> Window Density Estimator. </w:t>
      </w:r>
    </w:p>
    <w:p w14:paraId="176C3D17" w14:textId="2E5487AF" w:rsidR="002566F9" w:rsidRDefault="00E6370C" w:rsidP="0077576B">
      <w:pPr>
        <w:pStyle w:val="NormalWeb"/>
        <w:shd w:val="clear" w:color="auto" w:fill="FFFFFF"/>
        <w:spacing w:before="0" w:beforeAutospacing="0" w:after="0" w:afterAutospacing="0"/>
        <w:jc w:val="both"/>
        <w:textAlignment w:val="baseline"/>
        <w:rPr>
          <w:rFonts w:ascii="Arial" w:hAnsi="Arial"/>
          <w:i/>
          <w:iCs/>
          <w:color w:val="000000" w:themeColor="text1"/>
          <w:szCs w:val="28"/>
        </w:rPr>
      </w:pPr>
      <w:r>
        <w:rPr>
          <w:rFonts w:ascii="Arial" w:hAnsi="Arial"/>
          <w:i/>
          <w:iCs/>
          <w:color w:val="000000" w:themeColor="text1"/>
          <w:szCs w:val="28"/>
        </w:rPr>
        <w:t>All t</w:t>
      </w:r>
      <w:r w:rsidR="002566F9">
        <w:rPr>
          <w:rFonts w:ascii="Arial" w:hAnsi="Arial"/>
          <w:i/>
          <w:iCs/>
          <w:color w:val="000000" w:themeColor="text1"/>
          <w:szCs w:val="28"/>
        </w:rPr>
        <w:t>hese techniques aim to estimate a density</w:t>
      </w:r>
      <w:r>
        <w:rPr>
          <w:rFonts w:ascii="Arial" w:hAnsi="Arial"/>
          <w:i/>
          <w:iCs/>
          <w:color w:val="000000" w:themeColor="text1"/>
          <w:szCs w:val="28"/>
        </w:rPr>
        <w:t xml:space="preserve"> function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 xml:space="preserve"> </m:t>
        </m:r>
      </m:oMath>
      <w:r>
        <w:rPr>
          <w:rFonts w:ascii="Arial" w:hAnsi="Arial"/>
          <w:i/>
          <w:iCs/>
          <w:color w:val="000000" w:themeColor="text1"/>
          <w:szCs w:val="28"/>
        </w:rPr>
        <w:t>for the training points, and hence you can use the density function to apply Bayes classifier and classify your test points.</w:t>
      </w:r>
    </w:p>
    <w:p w14:paraId="4F382CDC" w14:textId="7BE61D96" w:rsidR="002566F9" w:rsidRDefault="00E6370C" w:rsidP="0077576B">
      <w:pPr>
        <w:pStyle w:val="NormalWeb"/>
        <w:shd w:val="clear" w:color="auto" w:fill="FFFFFF"/>
        <w:spacing w:before="0" w:beforeAutospacing="0" w:after="0" w:afterAutospacing="0"/>
        <w:jc w:val="both"/>
        <w:textAlignment w:val="baseline"/>
        <w:rPr>
          <w:rFonts w:ascii="Arial" w:hAnsi="Arial"/>
          <w:i/>
          <w:iCs/>
          <w:color w:val="000000" w:themeColor="text1"/>
          <w:szCs w:val="28"/>
        </w:rPr>
      </w:pPr>
      <w:r>
        <w:rPr>
          <w:rFonts w:ascii="Arial" w:hAnsi="Arial"/>
          <w:i/>
          <w:iCs/>
          <w:color w:val="000000" w:themeColor="text1"/>
          <w:szCs w:val="28"/>
        </w:rPr>
        <w:t xml:space="preserve">Refer to the slides to get a brief about these techniques. </w:t>
      </w:r>
    </w:p>
    <w:p w14:paraId="08062362" w14:textId="77777777" w:rsidR="00E6370C" w:rsidRPr="002566F9" w:rsidRDefault="00E6370C" w:rsidP="0083231D">
      <w:pPr>
        <w:pStyle w:val="NormalWeb"/>
        <w:shd w:val="clear" w:color="auto" w:fill="FFFFFF"/>
        <w:spacing w:before="0" w:beforeAutospacing="0" w:after="0" w:afterAutospacing="0"/>
        <w:textAlignment w:val="baseline"/>
        <w:rPr>
          <w:rFonts w:ascii="Arial" w:hAnsi="Arial"/>
          <w:i/>
          <w:iCs/>
          <w:color w:val="000000" w:themeColor="text1"/>
          <w:szCs w:val="28"/>
        </w:rPr>
      </w:pPr>
    </w:p>
    <w:p w14:paraId="5B1A03F6" w14:textId="522329B3" w:rsidR="002566F9" w:rsidRPr="00E6370C" w:rsidRDefault="00E6370C" w:rsidP="00E6370C">
      <w:pPr>
        <w:pStyle w:val="NormalWeb"/>
        <w:shd w:val="clear" w:color="auto" w:fill="FFFFFF"/>
        <w:spacing w:before="0" w:beforeAutospacing="0" w:after="0" w:afterAutospacing="0"/>
        <w:textAlignment w:val="baseline"/>
        <w:rPr>
          <w:rFonts w:asciiTheme="minorBidi" w:hAnsiTheme="minorBidi" w:cstheme="minorBidi"/>
          <w:b/>
          <w:bCs/>
          <w:iCs/>
          <w:color w:val="0070C0"/>
          <w:sz w:val="32"/>
          <w:szCs w:val="18"/>
        </w:rPr>
      </w:pPr>
      <w:proofErr w:type="spellStart"/>
      <w:r>
        <w:rPr>
          <w:rFonts w:asciiTheme="minorBidi" w:hAnsiTheme="minorBidi" w:cstheme="minorBidi"/>
          <w:b/>
          <w:bCs/>
          <w:iCs/>
          <w:color w:val="0070C0"/>
          <w:sz w:val="32"/>
          <w:szCs w:val="18"/>
        </w:rPr>
        <w:t>Parzen</w:t>
      </w:r>
      <w:proofErr w:type="spellEnd"/>
      <w:r>
        <w:rPr>
          <w:rFonts w:asciiTheme="minorBidi" w:hAnsiTheme="minorBidi" w:cstheme="minorBidi"/>
          <w:b/>
          <w:bCs/>
          <w:iCs/>
          <w:color w:val="0070C0"/>
          <w:sz w:val="32"/>
          <w:szCs w:val="18"/>
        </w:rPr>
        <w:t xml:space="preserve"> Window Density Estimator</w:t>
      </w:r>
      <w:r w:rsidRPr="002566F9">
        <w:rPr>
          <w:rFonts w:asciiTheme="minorBidi" w:hAnsiTheme="minorBidi" w:cstheme="minorBidi"/>
          <w:b/>
          <w:bCs/>
          <w:iCs/>
          <w:color w:val="0070C0"/>
          <w:sz w:val="32"/>
          <w:szCs w:val="18"/>
        </w:rPr>
        <w:t>:</w:t>
      </w:r>
    </w:p>
    <w:p w14:paraId="2FDBFE1B" w14:textId="0BAD1EF0" w:rsidR="00E6370C" w:rsidRDefault="00F317D0" w:rsidP="002913D8">
      <w:pPr>
        <w:pStyle w:val="NormalWeb"/>
        <w:shd w:val="clear" w:color="auto" w:fill="FFFFFF"/>
        <w:spacing w:before="0" w:beforeAutospacing="0" w:after="0" w:afterAutospacing="0"/>
        <w:jc w:val="both"/>
        <w:textAlignment w:val="baseline"/>
        <w:rPr>
          <w:rFonts w:ascii="Arial" w:hAnsi="Arial"/>
          <w:color w:val="000000" w:themeColor="text1"/>
          <w:szCs w:val="28"/>
        </w:rPr>
      </w:pPr>
      <w:r w:rsidRPr="00941C3C">
        <w:rPr>
          <w:rFonts w:ascii="Arial" w:hAnsi="Arial"/>
          <w:color w:val="000000" w:themeColor="text1"/>
          <w:szCs w:val="28"/>
        </w:rPr>
        <w:t>Given file</w:t>
      </w:r>
      <w:r>
        <w:rPr>
          <w:rFonts w:ascii="Arial" w:hAnsi="Arial"/>
          <w:color w:val="000000" w:themeColor="text1"/>
          <w:szCs w:val="28"/>
        </w:rPr>
        <w:t>s</w:t>
      </w:r>
      <w:r w:rsidRPr="00941C3C">
        <w:rPr>
          <w:rFonts w:ascii="Arial" w:hAnsi="Arial"/>
          <w:color w:val="000000" w:themeColor="text1"/>
          <w:szCs w:val="28"/>
        </w:rPr>
        <w:t xml:space="preserve"> “</w:t>
      </w:r>
      <w:r w:rsidR="00E6370C">
        <w:rPr>
          <w:rFonts w:ascii="Arial" w:hAnsi="Arial"/>
          <w:b/>
          <w:bCs/>
          <w:color w:val="000000" w:themeColor="text1"/>
          <w:szCs w:val="28"/>
        </w:rPr>
        <w:t>data</w:t>
      </w:r>
      <w:r w:rsidRPr="00941C3C">
        <w:rPr>
          <w:rFonts w:ascii="Arial" w:hAnsi="Arial"/>
          <w:b/>
          <w:bCs/>
          <w:color w:val="000000" w:themeColor="text1"/>
          <w:szCs w:val="28"/>
        </w:rPr>
        <w:t>.csv</w:t>
      </w:r>
      <w:r w:rsidRPr="00941C3C">
        <w:rPr>
          <w:rFonts w:ascii="Arial" w:hAnsi="Arial"/>
          <w:color w:val="000000" w:themeColor="text1"/>
          <w:szCs w:val="28"/>
        </w:rPr>
        <w:t>”</w:t>
      </w:r>
      <w:r>
        <w:rPr>
          <w:rFonts w:ascii="Arial" w:hAnsi="Arial"/>
          <w:color w:val="000000" w:themeColor="text1"/>
          <w:szCs w:val="28"/>
        </w:rPr>
        <w:t xml:space="preserve">, </w:t>
      </w:r>
      <w:r w:rsidRPr="00941C3C">
        <w:rPr>
          <w:rFonts w:ascii="Arial" w:hAnsi="Arial"/>
          <w:color w:val="000000" w:themeColor="text1"/>
          <w:szCs w:val="28"/>
        </w:rPr>
        <w:t>“</w:t>
      </w:r>
      <w:r w:rsidRPr="00F317D0">
        <w:rPr>
          <w:rFonts w:ascii="Arial" w:hAnsi="Arial"/>
          <w:b/>
          <w:bCs/>
          <w:color w:val="000000" w:themeColor="text1"/>
          <w:szCs w:val="28"/>
        </w:rPr>
        <w:t>test_</w:t>
      </w:r>
      <w:r>
        <w:rPr>
          <w:rFonts w:ascii="Arial" w:hAnsi="Arial"/>
          <w:b/>
          <w:bCs/>
          <w:color w:val="000000" w:themeColor="text1"/>
          <w:szCs w:val="28"/>
        </w:rPr>
        <w:t>data</w:t>
      </w:r>
      <w:r w:rsidRPr="00941C3C">
        <w:rPr>
          <w:rFonts w:ascii="Arial" w:hAnsi="Arial"/>
          <w:b/>
          <w:bCs/>
          <w:color w:val="000000" w:themeColor="text1"/>
          <w:szCs w:val="28"/>
        </w:rPr>
        <w:t>.csv</w:t>
      </w:r>
      <w:r w:rsidRPr="00941C3C">
        <w:rPr>
          <w:rFonts w:ascii="Arial" w:hAnsi="Arial"/>
          <w:color w:val="000000" w:themeColor="text1"/>
          <w:szCs w:val="28"/>
        </w:rPr>
        <w:t>”</w:t>
      </w:r>
      <w:r w:rsidR="00AA370A">
        <w:rPr>
          <w:rFonts w:ascii="Arial" w:hAnsi="Arial"/>
          <w:color w:val="000000" w:themeColor="text1"/>
          <w:szCs w:val="28"/>
        </w:rPr>
        <w:t>, “</w:t>
      </w:r>
      <w:r w:rsidR="00AA370A" w:rsidRPr="00AA370A">
        <w:rPr>
          <w:rFonts w:ascii="Arial" w:hAnsi="Arial"/>
          <w:b/>
          <w:bCs/>
          <w:color w:val="000000" w:themeColor="text1"/>
          <w:szCs w:val="28"/>
        </w:rPr>
        <w:t>test_data_true.csv</w:t>
      </w:r>
      <w:r w:rsidR="00AA370A">
        <w:rPr>
          <w:rFonts w:ascii="Arial" w:hAnsi="Arial"/>
          <w:color w:val="000000" w:themeColor="text1"/>
          <w:szCs w:val="28"/>
        </w:rPr>
        <w:t>”</w:t>
      </w:r>
      <w:r>
        <w:rPr>
          <w:rFonts w:ascii="Arial" w:hAnsi="Arial"/>
          <w:color w:val="000000" w:themeColor="text1"/>
          <w:szCs w:val="28"/>
        </w:rPr>
        <w:t xml:space="preserve">. </w:t>
      </w:r>
      <w:r w:rsidR="00E6370C">
        <w:rPr>
          <w:rFonts w:ascii="Arial" w:hAnsi="Arial"/>
          <w:color w:val="000000" w:themeColor="text1"/>
          <w:szCs w:val="28"/>
        </w:rPr>
        <w:t>The first file</w:t>
      </w:r>
      <w:r>
        <w:rPr>
          <w:rFonts w:ascii="Arial" w:hAnsi="Arial"/>
          <w:color w:val="000000" w:themeColor="text1"/>
          <w:szCs w:val="28"/>
        </w:rPr>
        <w:t xml:space="preserve"> contains </w:t>
      </w:r>
      <w:r w:rsidR="00E6370C">
        <w:rPr>
          <w:rFonts w:ascii="Arial" w:hAnsi="Arial"/>
          <w:color w:val="000000" w:themeColor="text1"/>
          <w:szCs w:val="28"/>
        </w:rPr>
        <w:t>a list</w:t>
      </w:r>
      <w:r>
        <w:rPr>
          <w:rFonts w:ascii="Arial" w:hAnsi="Arial"/>
          <w:color w:val="000000" w:themeColor="text1"/>
          <w:szCs w:val="28"/>
        </w:rPr>
        <w:t xml:space="preserve"> of </w:t>
      </w:r>
      <w:r w:rsidR="00E6370C">
        <w:rPr>
          <w:rFonts w:ascii="Arial" w:hAnsi="Arial"/>
          <w:color w:val="000000" w:themeColor="text1"/>
          <w:szCs w:val="28"/>
        </w:rPr>
        <w:t>one-dimensional data</w:t>
      </w:r>
      <w:r w:rsidR="00844FBB">
        <w:rPr>
          <w:rFonts w:ascii="Arial" w:hAnsi="Arial"/>
          <w:color w:val="000000" w:themeColor="text1"/>
          <w:szCs w:val="28"/>
        </w:rPr>
        <w:t xml:space="preserve"> </w:t>
      </w:r>
      <w:r>
        <w:rPr>
          <w:rFonts w:ascii="Arial" w:hAnsi="Arial"/>
          <w:color w:val="000000" w:themeColor="text1"/>
          <w:szCs w:val="28"/>
        </w:rPr>
        <w:t>points and their corres</w:t>
      </w:r>
      <w:r w:rsidR="00E6370C">
        <w:rPr>
          <w:rFonts w:ascii="Arial" w:hAnsi="Arial"/>
          <w:color w:val="000000" w:themeColor="text1"/>
          <w:szCs w:val="28"/>
        </w:rPr>
        <w:t xml:space="preserve">ponding classes. The data points were </w:t>
      </w:r>
      <w:r w:rsidR="001844E3">
        <w:rPr>
          <w:rFonts w:ascii="Arial" w:hAnsi="Arial"/>
          <w:color w:val="000000" w:themeColor="text1"/>
          <w:szCs w:val="28"/>
        </w:rPr>
        <w:t xml:space="preserve">drawn of the </w:t>
      </w:r>
      <w:r w:rsidR="00E6370C">
        <w:rPr>
          <w:rFonts w:ascii="Arial" w:hAnsi="Arial"/>
          <w:color w:val="000000" w:themeColor="text1"/>
          <w:szCs w:val="28"/>
        </w:rPr>
        <w:t>distribution</w:t>
      </w:r>
      <w:r w:rsidR="001844E3">
        <w:rPr>
          <w:rFonts w:ascii="Arial" w:hAnsi="Arial"/>
          <w:color w:val="000000" w:themeColor="text1"/>
          <w:szCs w:val="28"/>
        </w:rPr>
        <w:t xml:space="preserve"> shown in Figure 1</w:t>
      </w:r>
      <w:r w:rsidR="00E6370C">
        <w:rPr>
          <w:rFonts w:ascii="Arial" w:hAnsi="Arial"/>
          <w:color w:val="000000" w:themeColor="text1"/>
          <w:szCs w:val="28"/>
        </w:rPr>
        <w:t xml:space="preserve"> (</w:t>
      </w:r>
      <w:r w:rsidR="00E6370C" w:rsidRPr="00E6370C">
        <w:rPr>
          <w:rFonts w:ascii="Arial" w:hAnsi="Arial"/>
          <w:i/>
          <w:iCs/>
          <w:color w:val="000000" w:themeColor="text1"/>
          <w:szCs w:val="28"/>
        </w:rPr>
        <w:t>It will be your task to estimate this distribution</w:t>
      </w:r>
      <w:r w:rsidR="00E6370C">
        <w:rPr>
          <w:rFonts w:ascii="Arial" w:hAnsi="Arial"/>
          <w:color w:val="000000" w:themeColor="text1"/>
          <w:szCs w:val="28"/>
        </w:rPr>
        <w:t>)</w:t>
      </w:r>
      <w:r w:rsidR="001844E3">
        <w:rPr>
          <w:rFonts w:ascii="Arial" w:hAnsi="Arial"/>
          <w:color w:val="000000" w:themeColor="text1"/>
          <w:szCs w:val="28"/>
        </w:rPr>
        <w:t xml:space="preserve">. </w:t>
      </w:r>
    </w:p>
    <w:p w14:paraId="7054F48A" w14:textId="77777777" w:rsidR="001844E3" w:rsidRDefault="001844E3" w:rsidP="002913D8">
      <w:pPr>
        <w:pStyle w:val="NormalWeb"/>
        <w:shd w:val="clear" w:color="auto" w:fill="FFFFFF"/>
        <w:spacing w:before="0" w:beforeAutospacing="0" w:after="0" w:afterAutospacing="0"/>
        <w:jc w:val="both"/>
        <w:textAlignment w:val="baseline"/>
        <w:rPr>
          <w:rFonts w:ascii="Arial" w:hAnsi="Arial"/>
          <w:color w:val="000000" w:themeColor="text1"/>
          <w:szCs w:val="28"/>
        </w:rPr>
      </w:pPr>
    </w:p>
    <w:p w14:paraId="21983DE1" w14:textId="5F2AF43F" w:rsidR="001844E3" w:rsidRDefault="001844E3" w:rsidP="002913D8">
      <w:pPr>
        <w:pStyle w:val="NormalWeb"/>
        <w:shd w:val="clear" w:color="auto" w:fill="FFFFFF"/>
        <w:spacing w:before="0" w:beforeAutospacing="0" w:after="0" w:afterAutospacing="0"/>
        <w:jc w:val="both"/>
        <w:textAlignment w:val="baseline"/>
        <w:rPr>
          <w:rFonts w:ascii="Arial" w:hAnsi="Arial"/>
          <w:color w:val="000000" w:themeColor="text1"/>
          <w:szCs w:val="28"/>
        </w:rPr>
      </w:pPr>
      <w:r>
        <w:rPr>
          <w:rFonts w:ascii="Arial" w:hAnsi="Arial"/>
          <w:color w:val="000000" w:themeColor="text1"/>
          <w:szCs w:val="28"/>
        </w:rPr>
        <w:t xml:space="preserve">As shown in Figure 1, the points belonging to class 1 were drawn out of the distribution in blue, whereas the points belonging to class 2 were drawn out of the distribution in red. </w:t>
      </w:r>
    </w:p>
    <w:p w14:paraId="68A0716D" w14:textId="77777777" w:rsidR="001844E3" w:rsidRDefault="001844E3" w:rsidP="00E6370C">
      <w:pPr>
        <w:pStyle w:val="NormalWeb"/>
        <w:shd w:val="clear" w:color="auto" w:fill="FFFFFF"/>
        <w:spacing w:before="0" w:beforeAutospacing="0" w:after="0" w:afterAutospacing="0"/>
        <w:textAlignment w:val="baseline"/>
        <w:rPr>
          <w:rFonts w:ascii="Arial" w:hAnsi="Arial"/>
          <w:color w:val="000000" w:themeColor="text1"/>
          <w:szCs w:val="28"/>
        </w:rPr>
      </w:pPr>
    </w:p>
    <w:p w14:paraId="131D046C" w14:textId="5FD79C50" w:rsidR="002913D8" w:rsidRDefault="002913D8" w:rsidP="002913D8">
      <w:pPr>
        <w:pStyle w:val="NormalWeb"/>
        <w:shd w:val="clear" w:color="auto" w:fill="FFFFFF"/>
        <w:spacing w:before="0" w:beforeAutospacing="0" w:after="0" w:afterAutospacing="0"/>
        <w:textAlignment w:val="baseline"/>
        <w:rPr>
          <w:rFonts w:ascii="Arial" w:hAnsi="Arial"/>
          <w:color w:val="000000" w:themeColor="text1"/>
          <w:szCs w:val="28"/>
        </w:rPr>
      </w:pPr>
      <w:r>
        <w:rPr>
          <w:noProof/>
        </w:rPr>
        <mc:AlternateContent>
          <mc:Choice Requires="wps">
            <w:drawing>
              <wp:anchor distT="0" distB="0" distL="114300" distR="114300" simplePos="0" relativeHeight="251660288" behindDoc="1" locked="0" layoutInCell="1" allowOverlap="1" wp14:anchorId="6A255C23" wp14:editId="34C7C081">
                <wp:simplePos x="0" y="0"/>
                <wp:positionH relativeFrom="column">
                  <wp:posOffset>47625</wp:posOffset>
                </wp:positionH>
                <wp:positionV relativeFrom="paragraph">
                  <wp:posOffset>3015615</wp:posOffset>
                </wp:positionV>
                <wp:extent cx="58483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14:paraId="686A4CC7" w14:textId="0F23AA79" w:rsidR="001844E3" w:rsidRPr="00024F85" w:rsidRDefault="001844E3" w:rsidP="001844E3">
                            <w:pPr>
                              <w:pStyle w:val="Caption"/>
                              <w:jc w:val="center"/>
                              <w:rPr>
                                <w:noProof/>
                                <w:color w:val="000000" w:themeColor="text1"/>
                                <w:sz w:val="24"/>
                                <w:szCs w:val="28"/>
                              </w:rPr>
                            </w:pPr>
                            <w:r>
                              <w:t xml:space="preserve">Figure </w:t>
                            </w:r>
                            <w:r w:rsidR="00FA4970">
                              <w:rPr>
                                <w:noProof/>
                              </w:rPr>
                              <w:fldChar w:fldCharType="begin"/>
                            </w:r>
                            <w:r w:rsidR="00FA4970">
                              <w:rPr>
                                <w:noProof/>
                              </w:rPr>
                              <w:instrText xml:space="preserve"> SEQ Figure \* ARABIC </w:instrText>
                            </w:r>
                            <w:r w:rsidR="00FA4970">
                              <w:rPr>
                                <w:noProof/>
                              </w:rPr>
                              <w:fldChar w:fldCharType="separate"/>
                            </w:r>
                            <w:r w:rsidR="0009546F">
                              <w:rPr>
                                <w:noProof/>
                              </w:rPr>
                              <w:t>1</w:t>
                            </w:r>
                            <w:r w:rsidR="00FA4970">
                              <w:rPr>
                                <w:noProof/>
                              </w:rPr>
                              <w:fldChar w:fldCharType="end"/>
                            </w:r>
                            <w:r>
                              <w:t xml:space="preserve"> Density Distribution for Class 1 and Class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255C23" id="_x0000_t202" coordsize="21600,21600" o:spt="202" path="m,l,21600r21600,l21600,xe">
                <v:stroke joinstyle="miter"/>
                <v:path gradientshapeok="t" o:connecttype="rect"/>
              </v:shapetype>
              <v:shape id="Text Box 2" o:spid="_x0000_s1026" type="#_x0000_t202" style="position:absolute;margin-left:3.75pt;margin-top:237.45pt;width:4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SMAIAAGs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5HzKmRU1&#10;SbRXbWBfoGXTyE7j/JySdo7SQktuUnnwe3LGptsS6/hL7TCKE8+XK7cRTJJzdvf57mZGIUmx25t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" stroked="f">
                <v:textbox style="mso-fit-shape-to-text:t" inset="0,0,0,0">
                  <w:txbxContent>
                    <w:p w14:paraId="686A4CC7" w14:textId="0F23AA79" w:rsidR="001844E3" w:rsidRPr="00024F85" w:rsidRDefault="001844E3" w:rsidP="001844E3">
                      <w:pPr>
                        <w:pStyle w:val="Caption"/>
                        <w:jc w:val="center"/>
                        <w:rPr>
                          <w:noProof/>
                          <w:color w:val="000000" w:themeColor="text1"/>
                          <w:sz w:val="24"/>
                          <w:szCs w:val="28"/>
                        </w:rPr>
                      </w:pPr>
                      <w:r>
                        <w:t xml:space="preserve">Figure </w:t>
                      </w:r>
                      <w:r w:rsidR="00FA4970">
                        <w:rPr>
                          <w:noProof/>
                        </w:rPr>
                        <w:fldChar w:fldCharType="begin"/>
                      </w:r>
                      <w:r w:rsidR="00FA4970">
                        <w:rPr>
                          <w:noProof/>
                        </w:rPr>
                        <w:instrText xml:space="preserve"> SEQ Figure \* ARABIC </w:instrText>
                      </w:r>
                      <w:r w:rsidR="00FA4970">
                        <w:rPr>
                          <w:noProof/>
                        </w:rPr>
                        <w:fldChar w:fldCharType="separate"/>
                      </w:r>
                      <w:r w:rsidR="0009546F">
                        <w:rPr>
                          <w:noProof/>
                        </w:rPr>
                        <w:t>1</w:t>
                      </w:r>
                      <w:r w:rsidR="00FA4970">
                        <w:rPr>
                          <w:noProof/>
                        </w:rPr>
                        <w:fldChar w:fldCharType="end"/>
                      </w:r>
                      <w:r>
                        <w:t xml:space="preserve"> Density Distribution for Class 1 and Class 2</w:t>
                      </w:r>
                    </w:p>
                  </w:txbxContent>
                </v:textbox>
                <w10:wrap type="tight"/>
              </v:shape>
            </w:pict>
          </mc:Fallback>
        </mc:AlternateContent>
      </w:r>
    </w:p>
    <w:p w14:paraId="7E1D9526" w14:textId="44A7438F" w:rsidR="001844E3" w:rsidRDefault="002913D8" w:rsidP="002913D8">
      <w:pPr>
        <w:pStyle w:val="NormalWeb"/>
        <w:shd w:val="clear" w:color="auto" w:fill="FFFFFF"/>
        <w:spacing w:before="0" w:beforeAutospacing="0" w:after="0" w:afterAutospacing="0"/>
        <w:textAlignment w:val="baseline"/>
        <w:rPr>
          <w:rFonts w:ascii="Arial" w:hAnsi="Arial"/>
          <w:color w:val="000000" w:themeColor="text1"/>
          <w:szCs w:val="28"/>
        </w:rPr>
      </w:pPr>
      <w:r w:rsidRPr="001844E3">
        <w:rPr>
          <w:rFonts w:ascii="Arial" w:hAnsi="Arial"/>
          <w:noProof/>
          <w:color w:val="000000" w:themeColor="text1"/>
          <w:szCs w:val="28"/>
        </w:rPr>
        <w:drawing>
          <wp:anchor distT="0" distB="0" distL="114300" distR="114300" simplePos="0" relativeHeight="251658240" behindDoc="1" locked="0" layoutInCell="1" allowOverlap="1" wp14:anchorId="2113301D" wp14:editId="02ECACA7">
            <wp:simplePos x="0" y="0"/>
            <wp:positionH relativeFrom="column">
              <wp:posOffset>180975</wp:posOffset>
            </wp:positionH>
            <wp:positionV relativeFrom="page">
              <wp:posOffset>76200</wp:posOffset>
            </wp:positionV>
            <wp:extent cx="5848350" cy="4391025"/>
            <wp:effectExtent l="0" t="0" r="0" b="9525"/>
            <wp:wrapTight wrapText="bothSides">
              <wp:wrapPolygon edited="0">
                <wp:start x="0" y="0"/>
                <wp:lineTo x="0" y="21553"/>
                <wp:lineTo x="21530" y="21553"/>
                <wp:lineTo x="21530" y="0"/>
                <wp:lineTo x="0" y="0"/>
              </wp:wrapPolygon>
            </wp:wrapTight>
            <wp:docPr id="1" name="Picture 1" descr="C:\Users\lenovo\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anchor>
        </w:drawing>
      </w:r>
      <w:r w:rsidR="001844E3">
        <w:rPr>
          <w:rFonts w:ascii="Arial" w:hAnsi="Arial"/>
          <w:color w:val="000000" w:themeColor="text1"/>
          <w:szCs w:val="28"/>
        </w:rPr>
        <w:t xml:space="preserve">After applying </w:t>
      </w:r>
      <w:proofErr w:type="spellStart"/>
      <w:r w:rsidR="001844E3">
        <w:rPr>
          <w:rFonts w:ascii="Arial" w:hAnsi="Arial"/>
          <w:color w:val="000000" w:themeColor="text1"/>
          <w:szCs w:val="28"/>
        </w:rPr>
        <w:t>Parzen</w:t>
      </w:r>
      <w:proofErr w:type="spellEnd"/>
      <w:r w:rsidR="001844E3">
        <w:rPr>
          <w:rFonts w:ascii="Arial" w:hAnsi="Arial"/>
          <w:color w:val="000000" w:themeColor="text1"/>
          <w:szCs w:val="28"/>
        </w:rPr>
        <w:t xml:space="preserve"> Window Density Estimator and plotting the estimated distribution for both classes, you should observe a similar distribution for each class to the corresponding distribution shown in Figure 1.</w:t>
      </w:r>
    </w:p>
    <w:p w14:paraId="2231B173" w14:textId="77777777" w:rsidR="002913D8" w:rsidRDefault="002913D8" w:rsidP="002913D8">
      <w:pPr>
        <w:pStyle w:val="NormalWeb"/>
        <w:shd w:val="clear" w:color="auto" w:fill="FFFFFF"/>
        <w:spacing w:before="0" w:beforeAutospacing="0" w:after="0" w:afterAutospacing="0"/>
        <w:textAlignment w:val="baseline"/>
        <w:rPr>
          <w:rFonts w:ascii="Arial" w:hAnsi="Arial"/>
          <w:color w:val="000000" w:themeColor="text1"/>
          <w:szCs w:val="28"/>
        </w:rPr>
      </w:pPr>
    </w:p>
    <w:p w14:paraId="0D3D66FF" w14:textId="25B02D00" w:rsidR="00F317D0" w:rsidRDefault="00E6370C" w:rsidP="00E6370C">
      <w:pPr>
        <w:pStyle w:val="NormalWeb"/>
        <w:shd w:val="clear" w:color="auto" w:fill="FFFFFF"/>
        <w:spacing w:before="0" w:beforeAutospacing="0" w:after="0" w:afterAutospacing="0"/>
        <w:textAlignment w:val="baseline"/>
        <w:rPr>
          <w:rFonts w:ascii="Arial" w:hAnsi="Arial"/>
          <w:color w:val="000000" w:themeColor="text1"/>
          <w:szCs w:val="28"/>
        </w:rPr>
      </w:pPr>
      <w:r>
        <w:rPr>
          <w:rFonts w:ascii="Arial" w:hAnsi="Arial"/>
          <w:color w:val="000000" w:themeColor="text1"/>
          <w:szCs w:val="28"/>
        </w:rPr>
        <w:t>The second file</w:t>
      </w:r>
      <w:r w:rsidR="00F317D0">
        <w:rPr>
          <w:rFonts w:ascii="Arial" w:hAnsi="Arial"/>
          <w:color w:val="000000" w:themeColor="text1"/>
          <w:szCs w:val="28"/>
        </w:rPr>
        <w:t xml:space="preserve"> contains </w:t>
      </w:r>
      <w:r>
        <w:rPr>
          <w:rFonts w:ascii="Arial" w:hAnsi="Arial"/>
          <w:color w:val="000000" w:themeColor="text1"/>
          <w:szCs w:val="28"/>
        </w:rPr>
        <w:t xml:space="preserve">test </w:t>
      </w:r>
      <w:r w:rsidR="00F317D0">
        <w:rPr>
          <w:rFonts w:ascii="Arial" w:hAnsi="Arial"/>
          <w:color w:val="000000" w:themeColor="text1"/>
          <w:szCs w:val="28"/>
        </w:rPr>
        <w:t>points without the</w:t>
      </w:r>
      <w:r>
        <w:rPr>
          <w:rFonts w:ascii="Arial" w:hAnsi="Arial"/>
          <w:color w:val="000000" w:themeColor="text1"/>
          <w:szCs w:val="28"/>
        </w:rPr>
        <w:t xml:space="preserve"> associated</w:t>
      </w:r>
      <w:r w:rsidR="00F317D0">
        <w:rPr>
          <w:rFonts w:ascii="Arial" w:hAnsi="Arial"/>
          <w:color w:val="000000" w:themeColor="text1"/>
          <w:szCs w:val="28"/>
        </w:rPr>
        <w:t xml:space="preserve"> classes</w:t>
      </w:r>
      <w:r w:rsidR="00AA370A">
        <w:rPr>
          <w:rFonts w:ascii="Arial" w:hAnsi="Arial"/>
          <w:color w:val="000000" w:themeColor="text1"/>
          <w:szCs w:val="28"/>
        </w:rPr>
        <w:t xml:space="preserve">. The true values for test points are </w:t>
      </w:r>
      <w:r>
        <w:rPr>
          <w:rFonts w:ascii="Arial" w:hAnsi="Arial"/>
          <w:color w:val="000000" w:themeColor="text1"/>
          <w:szCs w:val="28"/>
        </w:rPr>
        <w:t>found</w:t>
      </w:r>
      <w:r w:rsidR="00AA370A">
        <w:rPr>
          <w:rFonts w:ascii="Arial" w:hAnsi="Arial"/>
          <w:color w:val="000000" w:themeColor="text1"/>
          <w:szCs w:val="28"/>
        </w:rPr>
        <w:t xml:space="preserve"> in “</w:t>
      </w:r>
      <w:r w:rsidR="00AA370A" w:rsidRPr="00AA370A">
        <w:rPr>
          <w:rFonts w:ascii="Arial" w:hAnsi="Arial"/>
          <w:b/>
          <w:bCs/>
          <w:color w:val="000000" w:themeColor="text1"/>
          <w:szCs w:val="28"/>
        </w:rPr>
        <w:t>test_data_true.csv</w:t>
      </w:r>
      <w:r w:rsidR="00AA370A">
        <w:rPr>
          <w:rFonts w:ascii="Arial" w:hAnsi="Arial"/>
          <w:color w:val="000000" w:themeColor="text1"/>
          <w:szCs w:val="28"/>
        </w:rPr>
        <w:t xml:space="preserve">”. </w:t>
      </w:r>
      <w:r w:rsidR="00F317D0">
        <w:rPr>
          <w:rFonts w:ascii="Arial" w:hAnsi="Arial"/>
          <w:color w:val="000000" w:themeColor="text1"/>
          <w:szCs w:val="28"/>
        </w:rPr>
        <w:t>The format of data files is shown in the following figure.</w:t>
      </w:r>
    </w:p>
    <w:p w14:paraId="0E2F4C90" w14:textId="77777777" w:rsidR="00844FBB" w:rsidRDefault="00844FBB" w:rsidP="00F317D0">
      <w:pPr>
        <w:pStyle w:val="NormalWeb"/>
        <w:shd w:val="clear" w:color="auto" w:fill="FFFFFF"/>
        <w:spacing w:before="0" w:beforeAutospacing="0" w:after="0" w:afterAutospacing="0"/>
        <w:textAlignment w:val="baseline"/>
        <w:rPr>
          <w:rFonts w:ascii="Arial" w:hAnsi="Arial"/>
          <w:color w:val="000000" w:themeColor="text1"/>
          <w:szCs w:val="28"/>
        </w:rPr>
      </w:pPr>
    </w:p>
    <w:tbl>
      <w:tblPr>
        <w:tblStyle w:val="TableGrid"/>
        <w:tblW w:w="0" w:type="auto"/>
        <w:tblLook w:val="04A0" w:firstRow="1" w:lastRow="0" w:firstColumn="1" w:lastColumn="0" w:noHBand="0" w:noVBand="1"/>
      </w:tblPr>
      <w:tblGrid>
        <w:gridCol w:w="3236"/>
        <w:gridCol w:w="3237"/>
        <w:gridCol w:w="3237"/>
      </w:tblGrid>
      <w:tr w:rsidR="00844FBB" w14:paraId="6C01E3D3" w14:textId="77777777" w:rsidTr="00844FBB">
        <w:tc>
          <w:tcPr>
            <w:tcW w:w="3236" w:type="dxa"/>
          </w:tcPr>
          <w:p w14:paraId="056B2F21" w14:textId="77777777" w:rsidR="00844FBB" w:rsidRDefault="00844FBB" w:rsidP="00844FBB">
            <w:pPr>
              <w:ind w:firstLine="0"/>
              <w:jc w:val="center"/>
            </w:pPr>
          </w:p>
        </w:tc>
        <w:tc>
          <w:tcPr>
            <w:tcW w:w="3237" w:type="dxa"/>
          </w:tcPr>
          <w:p w14:paraId="7BFBAA73" w14:textId="6739E01C" w:rsidR="00844FBB" w:rsidRDefault="00844FBB" w:rsidP="00844FBB">
            <w:pPr>
              <w:ind w:firstLine="0"/>
              <w:jc w:val="center"/>
            </w:pPr>
            <w:r>
              <w:t>Class</w:t>
            </w:r>
          </w:p>
        </w:tc>
        <w:tc>
          <w:tcPr>
            <w:tcW w:w="3237" w:type="dxa"/>
          </w:tcPr>
          <w:p w14:paraId="00C6F717" w14:textId="1C525393" w:rsidR="00844FBB" w:rsidRDefault="001844E3" w:rsidP="00844FBB">
            <w:pPr>
              <w:ind w:firstLine="0"/>
              <w:jc w:val="center"/>
            </w:pPr>
            <w:r>
              <w:t>V</w:t>
            </w:r>
            <w:r w:rsidR="00844FBB">
              <w:t>alue</w:t>
            </w:r>
          </w:p>
        </w:tc>
      </w:tr>
      <w:tr w:rsidR="00844FBB" w14:paraId="6BEFE983" w14:textId="77777777" w:rsidTr="00844FBB">
        <w:tc>
          <w:tcPr>
            <w:tcW w:w="3236" w:type="dxa"/>
          </w:tcPr>
          <w:p w14:paraId="1F8E17E2" w14:textId="0ADF403C" w:rsidR="00844FBB" w:rsidRDefault="00844FBB" w:rsidP="00844FBB">
            <w:pPr>
              <w:ind w:firstLine="0"/>
              <w:jc w:val="center"/>
            </w:pPr>
            <w:r>
              <w:t>Point #1</w:t>
            </w:r>
          </w:p>
        </w:tc>
        <w:tc>
          <w:tcPr>
            <w:tcW w:w="3237" w:type="dxa"/>
          </w:tcPr>
          <w:p w14:paraId="2936EC48" w14:textId="20DB9306" w:rsidR="00844FBB" w:rsidRDefault="00844FBB" w:rsidP="00844FBB">
            <w:pPr>
              <w:ind w:firstLine="0"/>
              <w:jc w:val="center"/>
            </w:pPr>
            <w:r>
              <w:t>1</w:t>
            </w:r>
          </w:p>
        </w:tc>
        <w:tc>
          <w:tcPr>
            <w:tcW w:w="3237" w:type="dxa"/>
          </w:tcPr>
          <w:p w14:paraId="3B133BF5" w14:textId="3CAD01F0" w:rsidR="00844FBB" w:rsidRDefault="00844FBB" w:rsidP="00844FBB">
            <w:pPr>
              <w:ind w:firstLine="0"/>
              <w:jc w:val="center"/>
            </w:pPr>
            <w:r>
              <w:t>5.34</w:t>
            </w:r>
          </w:p>
        </w:tc>
      </w:tr>
      <w:tr w:rsidR="00844FBB" w14:paraId="3EFC41F4" w14:textId="77777777" w:rsidTr="00844FBB">
        <w:tc>
          <w:tcPr>
            <w:tcW w:w="3236" w:type="dxa"/>
          </w:tcPr>
          <w:p w14:paraId="6DDE39AD" w14:textId="46A81204" w:rsidR="00844FBB" w:rsidRDefault="00844FBB" w:rsidP="00844FBB">
            <w:pPr>
              <w:ind w:firstLine="0"/>
              <w:jc w:val="center"/>
            </w:pPr>
            <w:r>
              <w:t>Point #2</w:t>
            </w:r>
          </w:p>
        </w:tc>
        <w:tc>
          <w:tcPr>
            <w:tcW w:w="3237" w:type="dxa"/>
          </w:tcPr>
          <w:p w14:paraId="0157A20E" w14:textId="22A422D3" w:rsidR="00844FBB" w:rsidRDefault="00844FBB" w:rsidP="00844FBB">
            <w:pPr>
              <w:ind w:firstLine="0"/>
              <w:jc w:val="center"/>
            </w:pPr>
            <w:r>
              <w:t>2</w:t>
            </w:r>
          </w:p>
        </w:tc>
        <w:tc>
          <w:tcPr>
            <w:tcW w:w="3237" w:type="dxa"/>
          </w:tcPr>
          <w:p w14:paraId="19F09E79" w14:textId="7F4018CB" w:rsidR="00844FBB" w:rsidRDefault="00844FBB" w:rsidP="00844FBB">
            <w:pPr>
              <w:ind w:firstLine="0"/>
              <w:jc w:val="center"/>
            </w:pPr>
            <w:r>
              <w:t>2.73</w:t>
            </w:r>
          </w:p>
        </w:tc>
      </w:tr>
      <w:tr w:rsidR="00844FBB" w14:paraId="68E895AD" w14:textId="77777777" w:rsidTr="00844FBB">
        <w:tc>
          <w:tcPr>
            <w:tcW w:w="3236" w:type="dxa"/>
          </w:tcPr>
          <w:p w14:paraId="652A1D82" w14:textId="4BB2AE75" w:rsidR="00844FBB" w:rsidRDefault="00844FBB" w:rsidP="00844FBB">
            <w:pPr>
              <w:ind w:firstLine="0"/>
              <w:jc w:val="center"/>
            </w:pPr>
            <w:r>
              <w:t>Point #3</w:t>
            </w:r>
          </w:p>
        </w:tc>
        <w:tc>
          <w:tcPr>
            <w:tcW w:w="3237" w:type="dxa"/>
          </w:tcPr>
          <w:p w14:paraId="1BBB0422" w14:textId="0DD8C3BC" w:rsidR="00844FBB" w:rsidRDefault="00844FBB" w:rsidP="00844FBB">
            <w:pPr>
              <w:ind w:firstLine="0"/>
              <w:jc w:val="center"/>
            </w:pPr>
            <w:r>
              <w:t>2</w:t>
            </w:r>
          </w:p>
        </w:tc>
        <w:tc>
          <w:tcPr>
            <w:tcW w:w="3237" w:type="dxa"/>
          </w:tcPr>
          <w:p w14:paraId="709A4226" w14:textId="45022B33" w:rsidR="00844FBB" w:rsidRDefault="00844FBB" w:rsidP="00844FBB">
            <w:pPr>
              <w:ind w:firstLine="0"/>
              <w:jc w:val="center"/>
            </w:pPr>
            <w:r>
              <w:t>-1.832</w:t>
            </w:r>
          </w:p>
        </w:tc>
      </w:tr>
    </w:tbl>
    <w:p w14:paraId="7349AEB4" w14:textId="77777777" w:rsidR="00D10B49" w:rsidRDefault="00D10B49" w:rsidP="00751F4D">
      <w:pPr>
        <w:ind w:firstLine="0"/>
      </w:pPr>
    </w:p>
    <w:p w14:paraId="2EA65E3F" w14:textId="35BA48DF" w:rsidR="00D10B49" w:rsidRDefault="00F317D0" w:rsidP="00D10B49">
      <w:pPr>
        <w:pStyle w:val="NormalWeb"/>
        <w:shd w:val="clear" w:color="auto" w:fill="FFFFFF"/>
        <w:spacing w:before="0" w:beforeAutospacing="0" w:after="0" w:afterAutospacing="0"/>
        <w:textAlignment w:val="baseline"/>
        <w:rPr>
          <w:rFonts w:ascii="Arial" w:hAnsi="Arial"/>
          <w:b/>
          <w:bCs/>
          <w:color w:val="0070C0"/>
          <w:sz w:val="28"/>
          <w:szCs w:val="32"/>
        </w:rPr>
      </w:pPr>
      <w:r>
        <w:rPr>
          <w:rFonts w:ascii="Arial" w:hAnsi="Arial"/>
          <w:b/>
          <w:bCs/>
          <w:color w:val="0070C0"/>
          <w:sz w:val="28"/>
          <w:szCs w:val="32"/>
        </w:rPr>
        <w:t>Requirement:</w:t>
      </w:r>
      <w:r w:rsidR="00D10B49">
        <w:rPr>
          <w:rFonts w:ascii="Arial" w:hAnsi="Arial"/>
          <w:b/>
          <w:bCs/>
          <w:color w:val="0070C0"/>
          <w:sz w:val="28"/>
          <w:szCs w:val="32"/>
        </w:rPr>
        <w:t xml:space="preserve"> </w:t>
      </w:r>
    </w:p>
    <w:p w14:paraId="120BE0F3" w14:textId="77777777" w:rsidR="00D10B49" w:rsidRDefault="00D10B49" w:rsidP="00D10B49">
      <w:pPr>
        <w:pStyle w:val="NormalWeb"/>
        <w:shd w:val="clear" w:color="auto" w:fill="FFFFFF"/>
        <w:spacing w:before="0" w:beforeAutospacing="0" w:after="0" w:afterAutospacing="0"/>
        <w:textAlignment w:val="baseline"/>
        <w:rPr>
          <w:rFonts w:ascii="Arial" w:hAnsi="Arial"/>
          <w:b/>
          <w:bCs/>
          <w:color w:val="0070C0"/>
          <w:sz w:val="28"/>
          <w:szCs w:val="32"/>
        </w:rPr>
      </w:pPr>
    </w:p>
    <w:tbl>
      <w:tblPr>
        <w:tblStyle w:val="TableGrid"/>
        <w:tblW w:w="0" w:type="auto"/>
        <w:tblLook w:val="04A0" w:firstRow="1" w:lastRow="0" w:firstColumn="1" w:lastColumn="0" w:noHBand="0" w:noVBand="1"/>
      </w:tblPr>
      <w:tblGrid>
        <w:gridCol w:w="550"/>
        <w:gridCol w:w="9160"/>
      </w:tblGrid>
      <w:tr w:rsidR="00F317D0" w:rsidRPr="000F5FEB" w14:paraId="61DF6B6D" w14:textId="77777777" w:rsidTr="00160B92">
        <w:tc>
          <w:tcPr>
            <w:tcW w:w="550" w:type="dxa"/>
          </w:tcPr>
          <w:p w14:paraId="180215DF" w14:textId="77777777" w:rsidR="00F317D0" w:rsidRPr="000F5FEB" w:rsidRDefault="00F317D0" w:rsidP="00160B9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1.</w:t>
            </w:r>
          </w:p>
        </w:tc>
        <w:tc>
          <w:tcPr>
            <w:tcW w:w="9160" w:type="dxa"/>
          </w:tcPr>
          <w:p w14:paraId="230DC230" w14:textId="417809AA" w:rsidR="00F317D0" w:rsidRPr="00941C3C" w:rsidRDefault="001844E3" w:rsidP="00160B92">
            <w:pPr>
              <w:spacing w:after="160" w:line="259" w:lineRule="auto"/>
              <w:ind w:firstLine="0"/>
              <w:rPr>
                <w:rFonts w:cs="Arial"/>
                <w:iCs/>
                <w:sz w:val="24"/>
              </w:rPr>
            </w:pPr>
            <w:r>
              <w:rPr>
                <w:rFonts w:cs="Arial"/>
                <w:iCs/>
                <w:sz w:val="24"/>
              </w:rPr>
              <w:t>Read and import the training data, test data and the true values for the test data, found in the given files respectively.</w:t>
            </w:r>
            <w:r w:rsidR="00751F4D">
              <w:rPr>
                <w:rFonts w:cs="Arial"/>
                <w:iCs/>
                <w:sz w:val="24"/>
              </w:rPr>
              <w:t xml:space="preserve"> </w:t>
            </w:r>
          </w:p>
        </w:tc>
      </w:tr>
      <w:tr w:rsidR="00F317D0" w:rsidRPr="000F5FEB" w14:paraId="1B573809" w14:textId="77777777" w:rsidTr="00160B92">
        <w:tc>
          <w:tcPr>
            <w:tcW w:w="550" w:type="dxa"/>
          </w:tcPr>
          <w:p w14:paraId="53291315" w14:textId="77777777" w:rsidR="00F317D0" w:rsidRPr="000F5FEB" w:rsidRDefault="00F317D0" w:rsidP="00160B9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2.</w:t>
            </w:r>
          </w:p>
        </w:tc>
        <w:tc>
          <w:tcPr>
            <w:tcW w:w="9160" w:type="dxa"/>
          </w:tcPr>
          <w:p w14:paraId="08070055" w14:textId="46D4F30E" w:rsidR="001E06C9" w:rsidRDefault="001E06C9" w:rsidP="001E06C9">
            <w:pPr>
              <w:spacing w:after="160" w:line="259" w:lineRule="auto"/>
              <w:ind w:firstLine="0"/>
              <w:rPr>
                <w:rFonts w:cs="Arial"/>
                <w:iCs/>
                <w:sz w:val="24"/>
              </w:rPr>
            </w:pPr>
            <w:r>
              <w:rPr>
                <w:rFonts w:cs="Arial"/>
                <w:iCs/>
                <w:sz w:val="24"/>
              </w:rPr>
              <w:t>Choose a suitable bump function (</w:t>
            </w:r>
            <w:proofErr w:type="spellStart"/>
            <w:r>
              <w:rPr>
                <w:rFonts w:cs="Arial"/>
                <w:iCs/>
                <w:sz w:val="24"/>
              </w:rPr>
              <w:t>Parzen</w:t>
            </w:r>
            <w:proofErr w:type="spellEnd"/>
            <w:r>
              <w:rPr>
                <w:rFonts w:cs="Arial"/>
                <w:iCs/>
                <w:sz w:val="24"/>
              </w:rPr>
              <w:t xml:space="preserve"> window), and find the optimal value of h for the bump function for each class. </w:t>
            </w:r>
          </w:p>
          <w:p w14:paraId="214FCA24" w14:textId="51F43E27" w:rsidR="001E06C9" w:rsidRDefault="001E06C9" w:rsidP="008C33EC">
            <w:pPr>
              <w:spacing w:after="160" w:line="259" w:lineRule="auto"/>
              <w:ind w:firstLine="0"/>
              <w:rPr>
                <w:rFonts w:cs="Arial"/>
                <w:iCs/>
                <w:sz w:val="24"/>
              </w:rPr>
            </w:pPr>
            <w:r>
              <w:rPr>
                <w:rFonts w:cs="Arial"/>
                <w:iCs/>
                <w:sz w:val="24"/>
              </w:rPr>
              <w:t xml:space="preserve">Hint: First, fill in the function </w:t>
            </w:r>
            <w:proofErr w:type="spellStart"/>
            <w:r w:rsidRPr="001E06C9">
              <w:rPr>
                <w:rFonts w:cs="Arial"/>
                <w:b/>
                <w:bCs/>
                <w:iCs/>
                <w:sz w:val="24"/>
              </w:rPr>
              <w:t>calculate_h_</w:t>
            </w:r>
            <w:proofErr w:type="gramStart"/>
            <w:r w:rsidRPr="001E06C9">
              <w:rPr>
                <w:rFonts w:cs="Arial"/>
                <w:b/>
                <w:bCs/>
                <w:iCs/>
                <w:sz w:val="24"/>
              </w:rPr>
              <w:t>optimal</w:t>
            </w:r>
            <w:proofErr w:type="spellEnd"/>
            <w:r w:rsidRPr="001E06C9">
              <w:rPr>
                <w:rFonts w:cs="Arial"/>
                <w:b/>
                <w:bCs/>
                <w:iCs/>
                <w:sz w:val="24"/>
              </w:rPr>
              <w:t>(</w:t>
            </w:r>
            <w:proofErr w:type="gramEnd"/>
            <w:r w:rsidRPr="001E06C9">
              <w:rPr>
                <w:rFonts w:cs="Arial"/>
                <w:b/>
                <w:bCs/>
                <w:iCs/>
                <w:sz w:val="24"/>
              </w:rPr>
              <w:t>)</w:t>
            </w:r>
            <w:r>
              <w:rPr>
                <w:rFonts w:cs="Arial"/>
                <w:iCs/>
                <w:sz w:val="24"/>
              </w:rPr>
              <w:t xml:space="preserve">. Pass </w:t>
            </w:r>
            <w:r w:rsidR="008C33EC">
              <w:rPr>
                <w:rFonts w:cs="Arial"/>
                <w:iCs/>
                <w:sz w:val="24"/>
              </w:rPr>
              <w:t>the convenient parameters</w:t>
            </w:r>
            <w:r>
              <w:rPr>
                <w:rFonts w:cs="Arial"/>
                <w:iCs/>
                <w:sz w:val="24"/>
              </w:rPr>
              <w:t xml:space="preserve">. </w:t>
            </w:r>
          </w:p>
          <w:p w14:paraId="4C74AA2F" w14:textId="25C85FA4" w:rsidR="00D762FE" w:rsidRDefault="001E06C9" w:rsidP="0028367D">
            <w:pPr>
              <w:spacing w:after="160" w:line="259" w:lineRule="auto"/>
              <w:ind w:firstLine="0"/>
              <w:rPr>
                <w:rFonts w:cs="Arial"/>
                <w:b/>
                <w:bCs/>
                <w:iCs/>
                <w:sz w:val="24"/>
              </w:rPr>
            </w:pPr>
            <w:r>
              <w:rPr>
                <w:rFonts w:cs="Arial"/>
                <w:iCs/>
                <w:sz w:val="24"/>
              </w:rPr>
              <w:t xml:space="preserve">Second, implement the bump function (i.e. </w:t>
            </w:r>
            <w:proofErr w:type="spellStart"/>
            <w:r w:rsidR="008C33EC">
              <w:rPr>
                <w:rFonts w:cs="Arial"/>
                <w:iCs/>
                <w:sz w:val="24"/>
              </w:rPr>
              <w:t>P</w:t>
            </w:r>
            <w:r>
              <w:rPr>
                <w:rFonts w:cs="Arial"/>
                <w:iCs/>
                <w:sz w:val="24"/>
              </w:rPr>
              <w:t>arzen</w:t>
            </w:r>
            <w:proofErr w:type="spellEnd"/>
            <w:r>
              <w:rPr>
                <w:rFonts w:cs="Arial"/>
                <w:iCs/>
                <w:sz w:val="24"/>
              </w:rPr>
              <w:t xml:space="preserve"> window). You should compute the bump function </w:t>
            </w:r>
            <w:r w:rsidR="00D762FE">
              <w:rPr>
                <w:rFonts w:cs="Arial"/>
                <w:iCs/>
                <w:sz w:val="24"/>
              </w:rPr>
              <w:t>for</w:t>
            </w:r>
            <w:r>
              <w:rPr>
                <w:rFonts w:cs="Arial"/>
                <w:iCs/>
                <w:sz w:val="24"/>
              </w:rPr>
              <w:t xml:space="preserve"> </w:t>
            </w:r>
            <w:r w:rsidR="00D762FE">
              <w:rPr>
                <w:rFonts w:cs="Arial"/>
                <w:iCs/>
                <w:sz w:val="24"/>
              </w:rPr>
              <w:t xml:space="preserve">any </w:t>
            </w:r>
            <w:r w:rsidRPr="001E06C9">
              <w:rPr>
                <w:rFonts w:cs="Arial"/>
                <w:b/>
                <w:bCs/>
                <w:iCs/>
                <w:sz w:val="24"/>
              </w:rPr>
              <w:t>x</w:t>
            </w:r>
            <w:r>
              <w:rPr>
                <w:rFonts w:cs="Arial"/>
                <w:b/>
                <w:bCs/>
                <w:iCs/>
                <w:sz w:val="24"/>
              </w:rPr>
              <w:t xml:space="preserve">, </w:t>
            </w:r>
            <w:r>
              <w:rPr>
                <w:rFonts w:cs="Arial"/>
                <w:iCs/>
                <w:sz w:val="24"/>
              </w:rPr>
              <w:t xml:space="preserve">given a point </w:t>
            </w:r>
            <w:r w:rsidRPr="001E06C9">
              <w:rPr>
                <w:rFonts w:cs="Arial"/>
                <w:b/>
                <w:bCs/>
                <w:iCs/>
                <w:sz w:val="24"/>
              </w:rPr>
              <w:t>p</w:t>
            </w:r>
            <w:r>
              <w:rPr>
                <w:rFonts w:cs="Arial"/>
                <w:b/>
                <w:bCs/>
                <w:iCs/>
                <w:sz w:val="24"/>
              </w:rPr>
              <w:t xml:space="preserve"> </w:t>
            </w:r>
            <w:r>
              <w:rPr>
                <w:rFonts w:cs="Arial"/>
                <w:iCs/>
                <w:sz w:val="24"/>
              </w:rPr>
              <w:t xml:space="preserve">and an optimal value for </w:t>
            </w:r>
            <w:r w:rsidRPr="001E06C9">
              <w:rPr>
                <w:rFonts w:cs="Arial"/>
                <w:b/>
                <w:bCs/>
                <w:iCs/>
                <w:sz w:val="24"/>
              </w:rPr>
              <w:t>h</w:t>
            </w:r>
            <w:r>
              <w:rPr>
                <w:rFonts w:cs="Arial"/>
                <w:b/>
                <w:bCs/>
                <w:iCs/>
                <w:sz w:val="24"/>
              </w:rPr>
              <w:t>.</w:t>
            </w:r>
            <w:r w:rsidR="00D762FE">
              <w:rPr>
                <w:rFonts w:cs="Arial"/>
                <w:b/>
                <w:bCs/>
                <w:iCs/>
                <w:sz w:val="24"/>
              </w:rPr>
              <w:t xml:space="preserve"> </w:t>
            </w:r>
            <w:r w:rsidR="00D762FE">
              <w:rPr>
                <w:rFonts w:cs="Arial"/>
                <w:b/>
                <w:bCs/>
                <w:iCs/>
                <w:sz w:val="24"/>
              </w:rPr>
              <w:br/>
            </w:r>
            <w:r w:rsidR="00D762FE">
              <w:rPr>
                <w:rFonts w:cs="Arial"/>
                <w:b/>
                <w:bCs/>
                <w:iCs/>
                <w:sz w:val="24"/>
              </w:rPr>
              <w:lastRenderedPageBreak/>
              <w:t xml:space="preserve">You should </w:t>
            </w:r>
            <w:proofErr w:type="spellStart"/>
            <w:r w:rsidR="00D762FE">
              <w:rPr>
                <w:rFonts w:cs="Arial"/>
                <w:b/>
                <w:bCs/>
                <w:iCs/>
                <w:sz w:val="24"/>
              </w:rPr>
              <w:t>vectorise</w:t>
            </w:r>
            <w:proofErr w:type="spellEnd"/>
            <w:r w:rsidR="00D762FE">
              <w:rPr>
                <w:rFonts w:cs="Arial"/>
                <w:b/>
                <w:bCs/>
                <w:iCs/>
                <w:sz w:val="24"/>
              </w:rPr>
              <w:t xml:space="preserve"> this (i.e. your function should work if x were a single data point, or a vector of two data points, or a vector of </w:t>
            </w:r>
            <w:r w:rsidR="0028367D">
              <w:rPr>
                <w:rFonts w:cs="Arial"/>
                <w:b/>
                <w:bCs/>
                <w:iCs/>
                <w:sz w:val="24"/>
              </w:rPr>
              <w:t>M</w:t>
            </w:r>
            <w:r w:rsidR="00D762FE">
              <w:rPr>
                <w:rFonts w:cs="Arial"/>
                <w:b/>
                <w:bCs/>
                <w:iCs/>
                <w:sz w:val="24"/>
              </w:rPr>
              <w:t xml:space="preserve"> data points). </w:t>
            </w:r>
          </w:p>
          <w:p w14:paraId="69CDE857" w14:textId="605FAFED" w:rsidR="001E06C9" w:rsidRPr="001E06C9" w:rsidRDefault="001E06C9" w:rsidP="008C33EC">
            <w:pPr>
              <w:spacing w:after="160" w:line="259" w:lineRule="auto"/>
              <w:ind w:firstLine="0"/>
              <w:rPr>
                <w:rFonts w:cs="Arial"/>
                <w:iCs/>
                <w:sz w:val="24"/>
              </w:rPr>
            </w:pPr>
            <w:r>
              <w:rPr>
                <w:rFonts w:cs="Arial"/>
                <w:b/>
                <w:bCs/>
                <w:iCs/>
                <w:sz w:val="24"/>
              </w:rPr>
              <w:t xml:space="preserve">Y = F(x), where x represents the domain of the function or equivalently </w:t>
            </w:r>
            <w:r w:rsidR="00144AF8">
              <w:rPr>
                <w:rFonts w:cs="Arial"/>
                <w:b/>
                <w:bCs/>
                <w:iCs/>
                <w:sz w:val="24"/>
              </w:rPr>
              <w:t>some</w:t>
            </w:r>
            <w:r>
              <w:rPr>
                <w:rFonts w:cs="Arial"/>
                <w:b/>
                <w:bCs/>
                <w:iCs/>
                <w:sz w:val="24"/>
              </w:rPr>
              <w:t xml:space="preserve"> values to compute the bump function at, y represents t</w:t>
            </w:r>
            <w:r w:rsidR="008C33EC">
              <w:rPr>
                <w:rFonts w:cs="Arial"/>
                <w:b/>
                <w:bCs/>
                <w:iCs/>
                <w:sz w:val="24"/>
              </w:rPr>
              <w:t>he output of the bump function and F represents the bump function.</w:t>
            </w:r>
          </w:p>
        </w:tc>
      </w:tr>
      <w:tr w:rsidR="00F317D0" w:rsidRPr="000F5FEB" w14:paraId="49DCC6F7" w14:textId="77777777" w:rsidTr="00160B92">
        <w:tc>
          <w:tcPr>
            <w:tcW w:w="550" w:type="dxa"/>
          </w:tcPr>
          <w:p w14:paraId="7C0D705B" w14:textId="77777777" w:rsidR="00F317D0" w:rsidRPr="000F5FEB" w:rsidRDefault="00F317D0" w:rsidP="00160B92">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lastRenderedPageBreak/>
              <w:t>3.</w:t>
            </w:r>
          </w:p>
        </w:tc>
        <w:tc>
          <w:tcPr>
            <w:tcW w:w="9160" w:type="dxa"/>
          </w:tcPr>
          <w:p w14:paraId="4B99E4D2" w14:textId="77777777" w:rsidR="00F317D0" w:rsidRDefault="00144AF8" w:rsidP="00144AF8">
            <w:pPr>
              <w:spacing w:after="160" w:line="259" w:lineRule="auto"/>
              <w:ind w:firstLine="0"/>
              <w:rPr>
                <w:rFonts w:cs="Arial"/>
                <w:iCs/>
                <w:sz w:val="24"/>
              </w:rPr>
            </w:pPr>
            <w:r>
              <w:rPr>
                <w:rFonts w:cs="Arial"/>
                <w:iCs/>
                <w:sz w:val="24"/>
              </w:rPr>
              <w:t xml:space="preserve">At this point, you need to iterate over the training points and apply the bump function for every training point. The density estimate will be the accumulation (i.e. the sum) of the output of these bump functions. </w:t>
            </w:r>
          </w:p>
          <w:p w14:paraId="39235833" w14:textId="564AE106" w:rsidR="00144AF8" w:rsidRDefault="00144AF8" w:rsidP="00D762FE">
            <w:pPr>
              <w:spacing w:after="160" w:line="259" w:lineRule="auto"/>
              <w:ind w:firstLine="0"/>
              <w:rPr>
                <w:rFonts w:cs="Arial"/>
                <w:sz w:val="28"/>
                <w:szCs w:val="28"/>
              </w:rPr>
            </w:pPr>
            <w:r>
              <w:rPr>
                <w:rFonts w:cs="Arial"/>
                <w:iCs/>
                <w:sz w:val="24"/>
              </w:rPr>
              <w:t xml:space="preserve">Hint 1: You should </w:t>
            </w:r>
            <w:r w:rsidR="00D762FE">
              <w:rPr>
                <w:rFonts w:cs="Arial"/>
                <w:iCs/>
                <w:sz w:val="24"/>
              </w:rPr>
              <w:t>compute</w:t>
            </w:r>
            <w:r>
              <w:rPr>
                <w:rFonts w:cs="Arial"/>
                <w:iCs/>
                <w:sz w:val="24"/>
              </w:rPr>
              <w:t xml:space="preserve"> a density estimate </w:t>
            </w:r>
            <w:r w:rsidR="00D762FE">
              <w:rPr>
                <w:rFonts w:cs="Arial"/>
                <w:iCs/>
                <w:sz w:val="24"/>
              </w:rPr>
              <w:t>for each</w:t>
            </w:r>
            <w:r>
              <w:rPr>
                <w:rFonts w:cs="Arial"/>
                <w:iCs/>
                <w:sz w:val="24"/>
              </w:rPr>
              <w:t xml:space="preserve"> class. Remember, the density estimate represents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oMath>
          </w:p>
          <w:p w14:paraId="07296882" w14:textId="48DFAA5A" w:rsidR="00144AF8" w:rsidRDefault="00144AF8" w:rsidP="00144AF8">
            <w:pPr>
              <w:spacing w:after="160" w:line="259" w:lineRule="auto"/>
              <w:ind w:firstLine="0"/>
              <w:rPr>
                <w:rFonts w:cs="Arial"/>
                <w:iCs/>
                <w:sz w:val="24"/>
              </w:rPr>
            </w:pPr>
            <w:r>
              <w:rPr>
                <w:rFonts w:cs="Arial"/>
                <w:iCs/>
                <w:sz w:val="24"/>
              </w:rPr>
              <w:t>Hint 2: To generate the x vector which represents the possible values for the one dimensional feature we have, you can find the minimum and maximum possible values for x among the training data, and generate a range of points which will represent your one-dimensional axis.</w:t>
            </w:r>
          </w:p>
          <w:p w14:paraId="65733E70" w14:textId="77777777" w:rsidR="00144AF8" w:rsidRPr="00D762FE" w:rsidRDefault="00144AF8" w:rsidP="00D76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Courier New" w:hAnsi="Courier New" w:cs="Courier New"/>
                <w:color w:val="4472C4" w:themeColor="accent1"/>
                <w:szCs w:val="22"/>
              </w:rPr>
            </w:pPr>
            <w:r w:rsidRPr="00144AF8">
              <w:rPr>
                <w:rFonts w:ascii="Courier New" w:hAnsi="Courier New" w:cs="Courier New"/>
                <w:color w:val="4472C4" w:themeColor="accent1"/>
                <w:szCs w:val="22"/>
              </w:rPr>
              <w:t xml:space="preserve">x = </w:t>
            </w:r>
            <w:proofErr w:type="spellStart"/>
            <w:r w:rsidRPr="00144AF8">
              <w:rPr>
                <w:rFonts w:ascii="Courier New" w:hAnsi="Courier New" w:cs="Courier New"/>
                <w:color w:val="4472C4" w:themeColor="accent1"/>
                <w:szCs w:val="22"/>
              </w:rPr>
              <w:t>np.linspace</w:t>
            </w:r>
            <w:proofErr w:type="spellEnd"/>
            <w:r w:rsidRPr="00144AF8">
              <w:rPr>
                <w:rFonts w:ascii="Courier New" w:hAnsi="Courier New" w:cs="Courier New"/>
                <w:color w:val="4472C4" w:themeColor="accent1"/>
                <w:szCs w:val="22"/>
              </w:rPr>
              <w:t>(</w:t>
            </w:r>
            <w:proofErr w:type="spellStart"/>
            <w:r w:rsidRPr="00144AF8">
              <w:rPr>
                <w:rFonts w:ascii="Courier New" w:hAnsi="Courier New" w:cs="Courier New"/>
                <w:color w:val="4472C4" w:themeColor="accent1"/>
                <w:szCs w:val="22"/>
              </w:rPr>
              <w:t>min_x</w:t>
            </w:r>
            <w:proofErr w:type="spellEnd"/>
            <w:r w:rsidRPr="00144AF8">
              <w:rPr>
                <w:rFonts w:ascii="Courier New" w:hAnsi="Courier New" w:cs="Courier New"/>
                <w:color w:val="4472C4" w:themeColor="accent1"/>
                <w:szCs w:val="22"/>
              </w:rPr>
              <w:t xml:space="preserve">, </w:t>
            </w:r>
            <w:proofErr w:type="spellStart"/>
            <w:r w:rsidRPr="00144AF8">
              <w:rPr>
                <w:rFonts w:ascii="Courier New" w:hAnsi="Courier New" w:cs="Courier New"/>
                <w:color w:val="4472C4" w:themeColor="accent1"/>
                <w:szCs w:val="22"/>
              </w:rPr>
              <w:t>max_x</w:t>
            </w:r>
            <w:proofErr w:type="spellEnd"/>
            <w:r w:rsidRPr="00144AF8">
              <w:rPr>
                <w:rFonts w:ascii="Courier New" w:hAnsi="Courier New" w:cs="Courier New"/>
                <w:color w:val="4472C4" w:themeColor="accent1"/>
                <w:szCs w:val="22"/>
              </w:rPr>
              <w:t xml:space="preserve">, </w:t>
            </w:r>
            <w:proofErr w:type="spellStart"/>
            <w:r w:rsidRPr="00144AF8">
              <w:rPr>
                <w:rFonts w:ascii="Courier New" w:hAnsi="Courier New" w:cs="Courier New"/>
                <w:color w:val="4472C4" w:themeColor="accent1"/>
                <w:szCs w:val="22"/>
              </w:rPr>
              <w:t>number_of_axis_points</w:t>
            </w:r>
            <w:proofErr w:type="spellEnd"/>
            <w:r w:rsidRPr="00144AF8">
              <w:rPr>
                <w:rFonts w:ascii="Courier New" w:hAnsi="Courier New" w:cs="Courier New"/>
                <w:color w:val="4472C4" w:themeColor="accent1"/>
                <w:szCs w:val="22"/>
              </w:rPr>
              <w:t>)</w:t>
            </w:r>
          </w:p>
          <w:p w14:paraId="71B15C13" w14:textId="77777777" w:rsidR="00D762FE" w:rsidRDefault="00D762FE" w:rsidP="00144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18"/>
                <w:szCs w:val="18"/>
              </w:rPr>
            </w:pPr>
          </w:p>
          <w:p w14:paraId="2A9C5104" w14:textId="1B245880" w:rsidR="00144AF8" w:rsidRPr="00D762FE" w:rsidRDefault="00144AF8" w:rsidP="00D762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18"/>
                <w:szCs w:val="18"/>
              </w:rPr>
            </w:pPr>
            <w:r>
              <w:rPr>
                <w:rFonts w:cs="Arial"/>
                <w:iCs/>
                <w:sz w:val="24"/>
              </w:rPr>
              <w:t xml:space="preserve">Here, </w:t>
            </w:r>
            <w:proofErr w:type="spellStart"/>
            <w:r w:rsidRPr="00144AF8">
              <w:rPr>
                <w:rFonts w:cs="Arial"/>
                <w:b/>
                <w:bCs/>
                <w:iCs/>
                <w:sz w:val="24"/>
              </w:rPr>
              <w:t>min_x</w:t>
            </w:r>
            <w:proofErr w:type="spellEnd"/>
            <w:r>
              <w:rPr>
                <w:rFonts w:cs="Arial"/>
                <w:iCs/>
                <w:sz w:val="24"/>
              </w:rPr>
              <w:t xml:space="preserve"> represents the minimum value for the feature x, </w:t>
            </w:r>
            <w:proofErr w:type="spellStart"/>
            <w:r w:rsidRPr="00144AF8">
              <w:rPr>
                <w:rFonts w:cs="Arial"/>
                <w:b/>
                <w:bCs/>
                <w:iCs/>
                <w:sz w:val="24"/>
              </w:rPr>
              <w:t>max_x</w:t>
            </w:r>
            <w:proofErr w:type="spellEnd"/>
            <w:r>
              <w:rPr>
                <w:rFonts w:cs="Arial"/>
                <w:iCs/>
                <w:sz w:val="24"/>
              </w:rPr>
              <w:t xml:space="preserve"> represents the maximum value for the feature x and </w:t>
            </w:r>
            <w:proofErr w:type="spellStart"/>
            <w:r w:rsidRPr="00D762FE">
              <w:rPr>
                <w:rFonts w:cs="Arial"/>
                <w:b/>
                <w:bCs/>
                <w:iCs/>
                <w:sz w:val="24"/>
              </w:rPr>
              <w:t>number_of_axis_points</w:t>
            </w:r>
            <w:proofErr w:type="spellEnd"/>
            <w:r>
              <w:rPr>
                <w:rFonts w:cs="Arial"/>
                <w:iCs/>
                <w:sz w:val="24"/>
              </w:rPr>
              <w:t xml:space="preserve"> represents the resolution of the scale (or how many points should be included between these two limits).</w:t>
            </w:r>
          </w:p>
        </w:tc>
      </w:tr>
      <w:tr w:rsidR="00844FBB" w:rsidRPr="000F5FEB" w14:paraId="5DC75087" w14:textId="77777777" w:rsidTr="00160B92">
        <w:tc>
          <w:tcPr>
            <w:tcW w:w="550" w:type="dxa"/>
          </w:tcPr>
          <w:p w14:paraId="35C9DAA2" w14:textId="080B85AD" w:rsidR="00844FBB" w:rsidRPr="000F5FEB" w:rsidRDefault="00844FBB" w:rsidP="00844FBB">
            <w:pPr>
              <w:pStyle w:val="NormalWeb"/>
              <w:spacing w:before="0" w:beforeAutospacing="0" w:after="0" w:afterAutospacing="0" w:line="276" w:lineRule="auto"/>
              <w:textAlignment w:val="baseline"/>
              <w:rPr>
                <w:rFonts w:ascii="Arial" w:hAnsi="Arial" w:cs="Arial"/>
                <w:iCs/>
              </w:rPr>
            </w:pPr>
            <w:r w:rsidRPr="000F5FEB">
              <w:rPr>
                <w:rFonts w:ascii="Arial" w:hAnsi="Arial" w:cs="Arial"/>
                <w:iCs/>
              </w:rPr>
              <w:t>4.</w:t>
            </w:r>
          </w:p>
        </w:tc>
        <w:tc>
          <w:tcPr>
            <w:tcW w:w="9160" w:type="dxa"/>
          </w:tcPr>
          <w:p w14:paraId="5A90E8CE" w14:textId="686650B4" w:rsidR="00844FBB" w:rsidRDefault="00D762FE" w:rsidP="00D762FE">
            <w:pPr>
              <w:spacing w:after="160" w:line="259" w:lineRule="auto"/>
              <w:ind w:firstLine="0"/>
              <w:rPr>
                <w:rFonts w:cs="Arial"/>
                <w:iCs/>
                <w:sz w:val="24"/>
              </w:rPr>
            </w:pPr>
            <w:r>
              <w:rPr>
                <w:rFonts w:cs="Arial"/>
                <w:iCs/>
                <w:sz w:val="24"/>
              </w:rPr>
              <w:t xml:space="preserve">Plot the density estimates for the two classes in </w:t>
            </w:r>
            <w:r w:rsidRPr="00D762FE">
              <w:rPr>
                <w:rFonts w:cs="Arial"/>
                <w:b/>
                <w:bCs/>
                <w:iCs/>
                <w:sz w:val="24"/>
              </w:rPr>
              <w:t>ONE PLOT</w:t>
            </w:r>
            <w:r>
              <w:rPr>
                <w:rFonts w:cs="Arial"/>
                <w:b/>
                <w:bCs/>
                <w:iCs/>
                <w:sz w:val="24"/>
              </w:rPr>
              <w:t xml:space="preserve"> with DIFFERENT COLORS</w:t>
            </w:r>
            <w:r w:rsidRPr="00D762FE">
              <w:rPr>
                <w:rFonts w:cs="Arial"/>
                <w:b/>
                <w:bCs/>
                <w:iCs/>
                <w:sz w:val="24"/>
              </w:rPr>
              <w:t>.</w:t>
            </w:r>
            <w:r>
              <w:rPr>
                <w:rFonts w:cs="Arial"/>
                <w:iCs/>
                <w:sz w:val="24"/>
              </w:rPr>
              <w:t xml:space="preserve"> This is an ordinary plot. No helping code this time.</w:t>
            </w:r>
          </w:p>
          <w:p w14:paraId="0E370F71" w14:textId="577857EA" w:rsidR="0028367D" w:rsidRDefault="0028367D" w:rsidP="0028367D">
            <w:pPr>
              <w:spacing w:after="160" w:line="259" w:lineRule="auto"/>
              <w:ind w:firstLine="0"/>
              <w:rPr>
                <w:rFonts w:cs="Arial"/>
                <w:iCs/>
                <w:sz w:val="24"/>
              </w:rPr>
            </w:pPr>
            <w:r>
              <w:rPr>
                <w:rFonts w:cs="Arial"/>
                <w:iCs/>
                <w:sz w:val="24"/>
              </w:rPr>
              <w:t>FAQ: What do you mean by two classes in one plot with different colors?</w:t>
            </w:r>
            <w:r>
              <w:rPr>
                <w:rFonts w:cs="Arial"/>
                <w:iCs/>
                <w:sz w:val="24"/>
              </w:rPr>
              <w:br/>
            </w:r>
            <w:r w:rsidRPr="0028367D">
              <w:rPr>
                <w:rFonts w:cs="Arial"/>
                <w:i/>
                <w:sz w:val="24"/>
              </w:rPr>
              <w:t xml:space="preserve">Answer: The two classes are overlaid together in one plot </w:t>
            </w:r>
            <w:r>
              <w:rPr>
                <w:rFonts w:cs="Arial"/>
                <w:i/>
                <w:sz w:val="24"/>
              </w:rPr>
              <w:t xml:space="preserve">(such </w:t>
            </w:r>
            <w:r w:rsidRPr="0028367D">
              <w:rPr>
                <w:rFonts w:cs="Arial"/>
                <w:i/>
                <w:sz w:val="24"/>
              </w:rPr>
              <w:t>as Figure 1</w:t>
            </w:r>
            <w:r>
              <w:rPr>
                <w:rFonts w:cs="Arial"/>
                <w:i/>
                <w:sz w:val="24"/>
              </w:rPr>
              <w:t>)</w:t>
            </w:r>
            <w:r w:rsidRPr="0028367D">
              <w:rPr>
                <w:rFonts w:cs="Arial"/>
                <w:i/>
                <w:sz w:val="24"/>
              </w:rPr>
              <w:t xml:space="preserve"> with different colors (red and blue). We can’t be any more specific.</w:t>
            </w:r>
            <w:r>
              <w:rPr>
                <w:rFonts w:cs="Arial"/>
                <w:iCs/>
                <w:sz w:val="24"/>
              </w:rPr>
              <w:t xml:space="preserve"> </w:t>
            </w:r>
          </w:p>
          <w:p w14:paraId="1BD537B8" w14:textId="4052A5EA" w:rsidR="007F72C4" w:rsidRPr="00941C3C" w:rsidRDefault="0028367D" w:rsidP="002913D8">
            <w:pPr>
              <w:spacing w:after="160" w:line="259" w:lineRule="auto"/>
              <w:ind w:firstLine="0"/>
              <w:rPr>
                <w:rFonts w:cs="Arial"/>
                <w:iCs/>
                <w:sz w:val="24"/>
              </w:rPr>
            </w:pPr>
            <w:r w:rsidRPr="0028367D">
              <w:rPr>
                <w:rFonts w:cs="Arial"/>
                <w:b/>
                <w:bCs/>
                <w:iCs/>
                <w:sz w:val="24"/>
              </w:rPr>
              <w:t>Check your plot result.</w:t>
            </w:r>
            <w:r>
              <w:rPr>
                <w:rFonts w:cs="Arial"/>
                <w:iCs/>
                <w:sz w:val="24"/>
              </w:rPr>
              <w:t xml:space="preserve"> </w:t>
            </w:r>
            <w:r>
              <w:rPr>
                <w:rFonts w:cs="Arial"/>
                <w:iCs/>
                <w:sz w:val="24"/>
              </w:rPr>
              <w:br/>
            </w:r>
            <w:r w:rsidR="007F72C4">
              <w:rPr>
                <w:rFonts w:cs="Arial"/>
                <w:iCs/>
                <w:sz w:val="24"/>
              </w:rPr>
              <w:t xml:space="preserve">Is it similar to Figure 1? If yes, proceed to question 5. If no, unfortunately, you have done something wrong. Debug before asking for help, as we will tell you so when </w:t>
            </w:r>
            <w:r w:rsidR="002913D8">
              <w:rPr>
                <w:rFonts w:cs="Arial"/>
                <w:iCs/>
                <w:sz w:val="24"/>
              </w:rPr>
              <w:t>ask</w:t>
            </w:r>
            <w:r w:rsidR="007F72C4">
              <w:rPr>
                <w:rFonts w:cs="Arial"/>
                <w:iCs/>
                <w:sz w:val="24"/>
              </w:rPr>
              <w:t xml:space="preserve"> </w:t>
            </w:r>
            <w:r w:rsidR="002913D8">
              <w:rPr>
                <w:rFonts w:cs="Arial"/>
                <w:iCs/>
                <w:sz w:val="24"/>
              </w:rPr>
              <w:t>us</w:t>
            </w:r>
            <w:r w:rsidR="007F72C4">
              <w:rPr>
                <w:rFonts w:cs="Arial"/>
                <w:iCs/>
                <w:sz w:val="24"/>
              </w:rPr>
              <w:t xml:space="preserve"> so! </w:t>
            </w:r>
          </w:p>
        </w:tc>
      </w:tr>
      <w:tr w:rsidR="00D762FE" w:rsidRPr="000F5FEB" w14:paraId="4B51EEA0" w14:textId="77777777" w:rsidTr="00160B92">
        <w:tc>
          <w:tcPr>
            <w:tcW w:w="550" w:type="dxa"/>
          </w:tcPr>
          <w:p w14:paraId="556D211F" w14:textId="0B4CF65D" w:rsidR="00D762FE" w:rsidRPr="000F5FEB" w:rsidRDefault="00D762FE" w:rsidP="00844FBB">
            <w:pPr>
              <w:pStyle w:val="NormalWeb"/>
              <w:spacing w:before="0" w:beforeAutospacing="0" w:after="0" w:afterAutospacing="0" w:line="276" w:lineRule="auto"/>
              <w:textAlignment w:val="baseline"/>
              <w:rPr>
                <w:rFonts w:ascii="Arial" w:hAnsi="Arial" w:cs="Arial"/>
                <w:iCs/>
              </w:rPr>
            </w:pPr>
            <w:r>
              <w:rPr>
                <w:rFonts w:ascii="Arial" w:hAnsi="Arial" w:cs="Arial"/>
                <w:iCs/>
              </w:rPr>
              <w:t>5.</w:t>
            </w:r>
          </w:p>
        </w:tc>
        <w:tc>
          <w:tcPr>
            <w:tcW w:w="9160" w:type="dxa"/>
          </w:tcPr>
          <w:p w14:paraId="19AC76DE" w14:textId="02D2B494" w:rsidR="00D762FE" w:rsidRDefault="00D762FE" w:rsidP="00D762FE">
            <w:pPr>
              <w:spacing w:after="160" w:line="259" w:lineRule="auto"/>
              <w:ind w:firstLine="0"/>
              <w:rPr>
                <w:rFonts w:cs="Arial"/>
                <w:iCs/>
                <w:sz w:val="24"/>
              </w:rPr>
            </w:pPr>
            <w:r>
              <w:rPr>
                <w:rFonts w:cs="Arial"/>
                <w:iCs/>
                <w:sz w:val="24"/>
              </w:rPr>
              <w:t xml:space="preserve">It’s time to classify the test points. You know what to do already! Given the points in the test file, it’s required to classify each point whether it belongs to class 1 or 2 by applying Bayes classifier. Report </w:t>
            </w:r>
            <w:r w:rsidR="007F72C4">
              <w:rPr>
                <w:rFonts w:cs="Arial"/>
                <w:iCs/>
                <w:sz w:val="24"/>
              </w:rPr>
              <w:t xml:space="preserve">the accuracy of your classifier by comparing with the true values found in the third file. </w:t>
            </w:r>
            <w:r>
              <w:rPr>
                <w:rFonts w:cs="Arial"/>
                <w:iCs/>
                <w:sz w:val="24"/>
              </w:rPr>
              <w:t xml:space="preserve"> </w:t>
            </w:r>
          </w:p>
          <w:p w14:paraId="569C756E" w14:textId="744C7265" w:rsidR="00D762FE" w:rsidRPr="00D762FE" w:rsidRDefault="00D762FE" w:rsidP="007F72C4">
            <w:pPr>
              <w:spacing w:after="160" w:line="259" w:lineRule="auto"/>
              <w:ind w:firstLine="0"/>
              <w:rPr>
                <w:rFonts w:cs="Arial"/>
                <w:i/>
                <w:sz w:val="24"/>
              </w:rPr>
            </w:pPr>
            <w:r>
              <w:rPr>
                <w:rFonts w:cs="Arial"/>
                <w:i/>
                <w:sz w:val="24"/>
              </w:rPr>
              <w:t>Hint: It’s not as easy as it looks like, there’</w:t>
            </w:r>
            <w:r w:rsidR="007F72C4">
              <w:rPr>
                <w:rFonts w:cs="Arial"/>
                <w:i/>
                <w:sz w:val="24"/>
              </w:rPr>
              <w:t>s a trick here. Be creative in your solution. Solutions may differ in this part, and this may lead to varying accuracies between students. May the odds be in your favor and you get the highest accuracy!</w:t>
            </w:r>
          </w:p>
        </w:tc>
      </w:tr>
    </w:tbl>
    <w:p w14:paraId="5AD0A268" w14:textId="4A65A49B" w:rsidR="00D10B49" w:rsidRDefault="00D10B49" w:rsidP="0028367D">
      <w:pPr>
        <w:ind w:firstLine="0"/>
      </w:pPr>
    </w:p>
    <w:sectPr w:rsidR="00D10B49" w:rsidSect="002566F9">
      <w:headerReference w:type="default" r:id="rId8"/>
      <w:footerReference w:type="default" r:id="rId9"/>
      <w:pgSz w:w="12240" w:h="15840"/>
      <w:pgMar w:top="1440" w:right="72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EA4CD" w14:textId="77777777" w:rsidR="00FA4970" w:rsidRDefault="00FA4970">
      <w:r>
        <w:separator/>
      </w:r>
    </w:p>
  </w:endnote>
  <w:endnote w:type="continuationSeparator" w:id="0">
    <w:p w14:paraId="2D390355" w14:textId="77777777" w:rsidR="00FA4970" w:rsidRDefault="00FA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wiss911 XCm BT">
    <w:altName w:val="Calibri"/>
    <w:charset w:val="00"/>
    <w:family w:val="swiss"/>
    <w:pitch w:val="variable"/>
    <w:sig w:usb0="800000AF" w:usb1="1000204A" w:usb2="00000000" w:usb3="00000000" w:csb0="0000001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28710"/>
      <w:docPartObj>
        <w:docPartGallery w:val="Page Numbers (Bottom of Page)"/>
        <w:docPartUnique/>
      </w:docPartObj>
    </w:sdtPr>
    <w:sdtEndPr>
      <w:rPr>
        <w:noProof/>
      </w:rPr>
    </w:sdtEndPr>
    <w:sdtContent>
      <w:p w14:paraId="5407EE87" w14:textId="77777777" w:rsidR="006C4BFD" w:rsidRDefault="00CF4FC1">
        <w:pPr>
          <w:pStyle w:val="Footer"/>
          <w:jc w:val="center"/>
        </w:pPr>
        <w:r>
          <w:fldChar w:fldCharType="begin"/>
        </w:r>
        <w:r>
          <w:instrText xml:space="preserve"> PAGE   \* MERGEFORMAT </w:instrText>
        </w:r>
        <w:r>
          <w:fldChar w:fldCharType="separate"/>
        </w:r>
        <w:r w:rsidR="0009546F">
          <w:rPr>
            <w:noProof/>
          </w:rPr>
          <w:t>3</w:t>
        </w:r>
        <w:r>
          <w:rPr>
            <w:noProof/>
          </w:rPr>
          <w:fldChar w:fldCharType="end"/>
        </w:r>
      </w:p>
    </w:sdtContent>
  </w:sdt>
  <w:p w14:paraId="4F5692D3" w14:textId="77777777" w:rsidR="006C4BFD" w:rsidRDefault="00FA4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A933A" w14:textId="77777777" w:rsidR="00FA4970" w:rsidRDefault="00FA4970">
      <w:r>
        <w:separator/>
      </w:r>
    </w:p>
  </w:footnote>
  <w:footnote w:type="continuationSeparator" w:id="0">
    <w:p w14:paraId="48A7430D" w14:textId="77777777" w:rsidR="00FA4970" w:rsidRDefault="00FA4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7FCA" w14:textId="77777777" w:rsidR="006C4BFD" w:rsidRDefault="00FA4970" w:rsidP="006C4BFD">
    <w:pPr>
      <w:pStyle w:val="Header"/>
    </w:pPr>
  </w:p>
  <w:p w14:paraId="1DC4557B" w14:textId="77777777" w:rsidR="006C4BFD" w:rsidRDefault="00FA4970" w:rsidP="006C4BF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697B"/>
    <w:multiLevelType w:val="hybridMultilevel"/>
    <w:tmpl w:val="D2F8E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DA"/>
    <w:rsid w:val="0009546F"/>
    <w:rsid w:val="00144AF8"/>
    <w:rsid w:val="001844E3"/>
    <w:rsid w:val="001E06C9"/>
    <w:rsid w:val="002566F9"/>
    <w:rsid w:val="0028367D"/>
    <w:rsid w:val="002913D8"/>
    <w:rsid w:val="00390231"/>
    <w:rsid w:val="00751F4D"/>
    <w:rsid w:val="0077576B"/>
    <w:rsid w:val="007F72C4"/>
    <w:rsid w:val="0083231D"/>
    <w:rsid w:val="00844FBB"/>
    <w:rsid w:val="008C33EC"/>
    <w:rsid w:val="00985176"/>
    <w:rsid w:val="00AA370A"/>
    <w:rsid w:val="00B12CA6"/>
    <w:rsid w:val="00BC454A"/>
    <w:rsid w:val="00C85279"/>
    <w:rsid w:val="00CF4FC1"/>
    <w:rsid w:val="00D10B49"/>
    <w:rsid w:val="00D40FDA"/>
    <w:rsid w:val="00D762FE"/>
    <w:rsid w:val="00E6370C"/>
    <w:rsid w:val="00F317D0"/>
    <w:rsid w:val="00FA4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3464"/>
  <w15:chartTrackingRefBased/>
  <w15:docId w15:val="{20E3E4FC-BD9A-4DAF-A29E-72866AC4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D0"/>
    <w:pPr>
      <w:spacing w:after="0" w:line="240" w:lineRule="auto"/>
      <w:ind w:firstLine="360"/>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7D0"/>
    <w:pPr>
      <w:tabs>
        <w:tab w:val="center" w:pos="4320"/>
        <w:tab w:val="right" w:pos="8640"/>
      </w:tabs>
      <w:ind w:firstLine="0"/>
      <w:jc w:val="center"/>
    </w:pPr>
    <w:rPr>
      <w:rFonts w:ascii="Swiss911 XCm BT" w:hAnsi="Swiss911 XCm BT"/>
      <w:iCs/>
      <w:sz w:val="36"/>
      <w:szCs w:val="20"/>
    </w:rPr>
  </w:style>
  <w:style w:type="character" w:customStyle="1" w:styleId="HeaderChar">
    <w:name w:val="Header Char"/>
    <w:basedOn w:val="DefaultParagraphFont"/>
    <w:link w:val="Header"/>
    <w:uiPriority w:val="99"/>
    <w:rsid w:val="00F317D0"/>
    <w:rPr>
      <w:rFonts w:ascii="Swiss911 XCm BT" w:eastAsia="Times New Roman" w:hAnsi="Swiss911 XCm BT" w:cs="Times New Roman"/>
      <w:iCs/>
      <w:sz w:val="36"/>
      <w:szCs w:val="20"/>
    </w:rPr>
  </w:style>
  <w:style w:type="paragraph" w:styleId="Footer">
    <w:name w:val="footer"/>
    <w:basedOn w:val="Normal"/>
    <w:link w:val="FooterChar"/>
    <w:uiPriority w:val="99"/>
    <w:unhideWhenUsed/>
    <w:rsid w:val="00F317D0"/>
    <w:pPr>
      <w:tabs>
        <w:tab w:val="center" w:pos="4680"/>
        <w:tab w:val="right" w:pos="9360"/>
      </w:tabs>
    </w:pPr>
  </w:style>
  <w:style w:type="character" w:customStyle="1" w:styleId="FooterChar">
    <w:name w:val="Footer Char"/>
    <w:basedOn w:val="DefaultParagraphFont"/>
    <w:link w:val="Footer"/>
    <w:uiPriority w:val="99"/>
    <w:rsid w:val="00F317D0"/>
    <w:rPr>
      <w:rFonts w:ascii="Arial" w:eastAsia="Times New Roman" w:hAnsi="Arial" w:cs="Times New Roman"/>
      <w:szCs w:val="24"/>
    </w:rPr>
  </w:style>
  <w:style w:type="table" w:styleId="TableGrid">
    <w:name w:val="Table Grid"/>
    <w:basedOn w:val="TableNormal"/>
    <w:uiPriority w:val="39"/>
    <w:rsid w:val="00F3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17D0"/>
    <w:pPr>
      <w:spacing w:before="100" w:beforeAutospacing="1" w:after="100" w:afterAutospacing="1"/>
      <w:ind w:firstLine="0"/>
    </w:pPr>
    <w:rPr>
      <w:rFonts w:ascii="Times New Roman" w:hAnsi="Times New Roman"/>
      <w:sz w:val="24"/>
    </w:rPr>
  </w:style>
  <w:style w:type="paragraph" w:styleId="Caption">
    <w:name w:val="caption"/>
    <w:basedOn w:val="Normal"/>
    <w:next w:val="Normal"/>
    <w:uiPriority w:val="35"/>
    <w:unhideWhenUsed/>
    <w:qFormat/>
    <w:rsid w:val="001844E3"/>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14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4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Mousa</dc:creator>
  <cp:keywords/>
  <dc:description/>
  <cp:lastModifiedBy>Hussein</cp:lastModifiedBy>
  <cp:revision>11</cp:revision>
  <cp:lastPrinted>2018-11-11T23:18:00Z</cp:lastPrinted>
  <dcterms:created xsi:type="dcterms:W3CDTF">2018-10-26T10:26:00Z</dcterms:created>
  <dcterms:modified xsi:type="dcterms:W3CDTF">2018-11-11T23:18:00Z</dcterms:modified>
</cp:coreProperties>
</file>