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W w:w="9970" w:type="dxa"/>
        <w:tblLook w:val="0000" w:firstRow="0" w:lastRow="0" w:firstColumn="0" w:lastColumn="0" w:noHBand="0" w:noVBand="0"/>
      </w:tblPr>
      <w:tblGrid>
        <w:gridCol w:w="1165"/>
        <w:gridCol w:w="7295"/>
        <w:gridCol w:w="1510"/>
      </w:tblGrid>
      <w:tr w:rsidR="00F317D0" w14:paraId="50B58AF3" w14:textId="77777777" w:rsidTr="00E332AF">
        <w:trPr>
          <w:trHeight w:val="633"/>
        </w:trPr>
        <w:tc>
          <w:tcPr>
            <w:tcW w:w="8460" w:type="dxa"/>
            <w:gridSpan w:val="2"/>
          </w:tcPr>
          <w:p w14:paraId="44736F9A" w14:textId="77777777" w:rsidR="00F317D0" w:rsidRPr="006941FB" w:rsidRDefault="00F317D0" w:rsidP="00160B92">
            <w:pPr>
              <w:pStyle w:val="Header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Cairo University</w:t>
            </w:r>
          </w:p>
          <w:p w14:paraId="1B8D3267" w14:textId="77777777" w:rsidR="00F317D0" w:rsidRPr="006941FB" w:rsidRDefault="00F317D0" w:rsidP="00160B92">
            <w:pPr>
              <w:pStyle w:val="Header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Faculty of Engineering</w:t>
            </w:r>
          </w:p>
          <w:p w14:paraId="12D34986" w14:textId="77777777" w:rsidR="00F317D0" w:rsidRPr="006941FB" w:rsidRDefault="00F317D0" w:rsidP="00160B92">
            <w:pPr>
              <w:pStyle w:val="Header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941FB">
              <w:rPr>
                <w:rFonts w:asciiTheme="minorBidi" w:hAnsiTheme="minorBidi" w:cstheme="minorBidi"/>
                <w:sz w:val="22"/>
                <w:szCs w:val="22"/>
              </w:rPr>
              <w:t>Computer Engineering Department</w:t>
            </w:r>
          </w:p>
        </w:tc>
        <w:tc>
          <w:tcPr>
            <w:tcW w:w="1510" w:type="dxa"/>
          </w:tcPr>
          <w:p w14:paraId="4EB864AF" w14:textId="77777777" w:rsidR="00F317D0" w:rsidRPr="006941FB" w:rsidRDefault="00F317D0" w:rsidP="00160B92">
            <w:pPr>
              <w:pStyle w:val="Header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</w:r>
            <w:r>
              <w:rPr>
                <w:rFonts w:asciiTheme="minorBidi" w:hAnsiTheme="minorBidi" w:cstheme="minorBidi"/>
                <w:sz w:val="22"/>
                <w:szCs w:val="22"/>
              </w:rPr>
              <w:softHyphen/>
              <w:t>CMPN450</w:t>
            </w:r>
          </w:p>
          <w:p w14:paraId="12FB6099" w14:textId="77777777" w:rsidR="00F317D0" w:rsidRPr="006941FB" w:rsidRDefault="00F317D0" w:rsidP="00160B92">
            <w:pPr>
              <w:pStyle w:val="Header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Fall</w:t>
            </w:r>
            <w:r w:rsidRPr="006941FB">
              <w:rPr>
                <w:rFonts w:asciiTheme="minorBidi" w:hAnsiTheme="minorBidi" w:cstheme="minorBidi"/>
                <w:sz w:val="22"/>
                <w:szCs w:val="22"/>
              </w:rPr>
              <w:t xml:space="preserve"> 2018</w:t>
            </w:r>
          </w:p>
        </w:tc>
      </w:tr>
      <w:tr w:rsidR="00F317D0" w14:paraId="177F6474" w14:textId="77777777" w:rsidTr="00160B92">
        <w:trPr>
          <w:trHeight w:val="632"/>
        </w:trPr>
        <w:tc>
          <w:tcPr>
            <w:tcW w:w="1165" w:type="dxa"/>
          </w:tcPr>
          <w:p w14:paraId="5FA05D0C" w14:textId="77777777" w:rsidR="00F317D0" w:rsidRPr="006E227B" w:rsidRDefault="00F317D0" w:rsidP="00160B92">
            <w:pPr>
              <w:pStyle w:val="Header"/>
              <w:jc w:val="left"/>
              <w:rPr>
                <w:rFonts w:asciiTheme="majorBidi" w:hAnsiTheme="majorBidi" w:cstheme="majorBidi"/>
                <w:sz w:val="20"/>
                <w:szCs w:val="12"/>
              </w:rPr>
            </w:pPr>
          </w:p>
        </w:tc>
        <w:tc>
          <w:tcPr>
            <w:tcW w:w="7295" w:type="dxa"/>
            <w:vAlign w:val="center"/>
          </w:tcPr>
          <w:p w14:paraId="261E8E38" w14:textId="77777777" w:rsidR="00F317D0" w:rsidRPr="006941FB" w:rsidRDefault="00F317D0" w:rsidP="00160B92">
            <w:pPr>
              <w:pStyle w:val="Header"/>
              <w:rPr>
                <w:ins w:id="0" w:author="Moda" w:date="2013-09-20T04:04:00Z"/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  <w:t>Pattern Recognition and Neural Networks</w:t>
            </w:r>
            <w:r w:rsidRPr="006941FB">
              <w:rPr>
                <w:rFonts w:asciiTheme="minorBidi" w:hAnsiTheme="minorBidi" w:cstheme="minorBidi"/>
                <w:b/>
                <w:bCs/>
                <w:color w:val="0070C0"/>
                <w:sz w:val="32"/>
                <w:szCs w:val="18"/>
              </w:rPr>
              <w:t>.</w:t>
            </w:r>
          </w:p>
          <w:p w14:paraId="7D42D3A8" w14:textId="28D5DF7E" w:rsidR="00F317D0" w:rsidRPr="006E227B" w:rsidRDefault="00F317D0" w:rsidP="00F8344B">
            <w:pPr>
              <w:pStyle w:val="Header"/>
              <w:rPr>
                <w:rFonts w:asciiTheme="majorBidi" w:hAnsiTheme="majorBidi" w:cstheme="majorBidi"/>
              </w:rPr>
            </w:pPr>
            <w:r w:rsidRPr="006941FB">
              <w:rPr>
                <w:rFonts w:asciiTheme="minorBidi" w:hAnsiTheme="minorBidi" w:cstheme="minorBidi"/>
                <w:sz w:val="32"/>
                <w:szCs w:val="18"/>
              </w:rPr>
              <w:t xml:space="preserve">Lab </w:t>
            </w:r>
            <w:r w:rsidR="00F8344B">
              <w:rPr>
                <w:rFonts w:asciiTheme="minorBidi" w:hAnsiTheme="minorBidi" w:cstheme="minorBidi"/>
                <w:sz w:val="32"/>
                <w:szCs w:val="18"/>
              </w:rPr>
              <w:t>3 – Bayesian Classifier</w:t>
            </w:r>
          </w:p>
        </w:tc>
        <w:tc>
          <w:tcPr>
            <w:tcW w:w="1510" w:type="dxa"/>
            <w:vAlign w:val="center"/>
          </w:tcPr>
          <w:p w14:paraId="07BEC1A8" w14:textId="77777777" w:rsidR="00F317D0" w:rsidRPr="006E227B" w:rsidRDefault="00F317D0" w:rsidP="00160B92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17F39E" w14:textId="77777777" w:rsidR="00F317D0" w:rsidRPr="006E227B" w:rsidRDefault="00F317D0" w:rsidP="00160B92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E9C6F7" w14:textId="77777777" w:rsidR="00F317D0" w:rsidRPr="006E227B" w:rsidRDefault="00F317D0" w:rsidP="00160B92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82F861" w14:textId="77777777" w:rsidR="00F317D0" w:rsidRPr="006E227B" w:rsidRDefault="00F317D0" w:rsidP="00160B92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6A9A635" w14:textId="3321F2C7" w:rsidR="00F8344B" w:rsidRDefault="00F317D0" w:rsidP="00F8344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/>
          <w:color w:val="000000" w:themeColor="text1"/>
          <w:szCs w:val="28"/>
        </w:rPr>
      </w:pPr>
      <w:r w:rsidRPr="00941C3C">
        <w:rPr>
          <w:rFonts w:ascii="Arial" w:hAnsi="Arial"/>
          <w:color w:val="000000" w:themeColor="text1"/>
          <w:szCs w:val="28"/>
        </w:rPr>
        <w:t>Given file</w:t>
      </w:r>
      <w:r>
        <w:rPr>
          <w:rFonts w:ascii="Arial" w:hAnsi="Arial"/>
          <w:color w:val="000000" w:themeColor="text1"/>
          <w:szCs w:val="28"/>
        </w:rPr>
        <w:t>s</w:t>
      </w:r>
      <w:r w:rsidRPr="00941C3C">
        <w:rPr>
          <w:rFonts w:ascii="Arial" w:hAnsi="Arial"/>
          <w:color w:val="000000" w:themeColor="text1"/>
          <w:szCs w:val="28"/>
        </w:rPr>
        <w:t xml:space="preserve"> “</w:t>
      </w:r>
      <w:r w:rsidRPr="00F8344B">
        <w:rPr>
          <w:rFonts w:ascii="Arial" w:hAnsi="Arial"/>
          <w:b/>
          <w:bCs/>
          <w:i/>
          <w:iCs/>
          <w:color w:val="000000" w:themeColor="text1"/>
          <w:szCs w:val="28"/>
        </w:rPr>
        <w:t>data1.csv</w:t>
      </w:r>
      <w:r w:rsidRPr="00941C3C">
        <w:rPr>
          <w:rFonts w:ascii="Arial" w:hAnsi="Arial"/>
          <w:color w:val="000000" w:themeColor="text1"/>
          <w:szCs w:val="28"/>
        </w:rPr>
        <w:t>”</w:t>
      </w:r>
      <w:r>
        <w:rPr>
          <w:rFonts w:ascii="Arial" w:hAnsi="Arial"/>
          <w:color w:val="000000" w:themeColor="text1"/>
          <w:szCs w:val="28"/>
        </w:rPr>
        <w:t xml:space="preserve">, </w:t>
      </w:r>
      <w:r w:rsidRPr="00941C3C">
        <w:rPr>
          <w:rFonts w:ascii="Arial" w:hAnsi="Arial"/>
          <w:color w:val="000000" w:themeColor="text1"/>
          <w:szCs w:val="28"/>
        </w:rPr>
        <w:t>“</w:t>
      </w:r>
      <w:r w:rsidRPr="00F8344B">
        <w:rPr>
          <w:rFonts w:ascii="Arial" w:hAnsi="Arial"/>
          <w:b/>
          <w:bCs/>
          <w:i/>
          <w:iCs/>
          <w:color w:val="000000" w:themeColor="text1"/>
          <w:szCs w:val="28"/>
        </w:rPr>
        <w:t>data2.csv</w:t>
      </w:r>
      <w:r w:rsidRPr="00941C3C">
        <w:rPr>
          <w:rFonts w:ascii="Arial" w:hAnsi="Arial"/>
          <w:color w:val="000000" w:themeColor="text1"/>
          <w:szCs w:val="28"/>
        </w:rPr>
        <w:t>”</w:t>
      </w:r>
      <w:r>
        <w:rPr>
          <w:rFonts w:ascii="Arial" w:hAnsi="Arial"/>
          <w:color w:val="000000" w:themeColor="text1"/>
          <w:szCs w:val="28"/>
        </w:rPr>
        <w:t xml:space="preserve">, </w:t>
      </w:r>
      <w:r w:rsidRPr="00941C3C">
        <w:rPr>
          <w:rFonts w:ascii="Arial" w:hAnsi="Arial"/>
          <w:color w:val="000000" w:themeColor="text1"/>
          <w:szCs w:val="28"/>
        </w:rPr>
        <w:t>“</w:t>
      </w:r>
      <w:r w:rsidRPr="00F8344B">
        <w:rPr>
          <w:rFonts w:ascii="Arial" w:hAnsi="Arial"/>
          <w:b/>
          <w:bCs/>
          <w:i/>
          <w:iCs/>
          <w:color w:val="000000" w:themeColor="text1"/>
          <w:szCs w:val="28"/>
        </w:rPr>
        <w:t>test_data.csv</w:t>
      </w:r>
      <w:r w:rsidRPr="00941C3C">
        <w:rPr>
          <w:rFonts w:ascii="Arial" w:hAnsi="Arial"/>
          <w:color w:val="000000" w:themeColor="text1"/>
          <w:szCs w:val="28"/>
        </w:rPr>
        <w:t>”</w:t>
      </w:r>
      <w:r>
        <w:rPr>
          <w:rFonts w:ascii="Arial" w:hAnsi="Arial"/>
          <w:color w:val="000000" w:themeColor="text1"/>
          <w:szCs w:val="28"/>
        </w:rPr>
        <w:t xml:space="preserve">. </w:t>
      </w:r>
      <w:r w:rsidR="00F8344B">
        <w:rPr>
          <w:rFonts w:ascii="Arial" w:hAnsi="Arial"/>
          <w:color w:val="000000" w:themeColor="text1"/>
          <w:szCs w:val="28"/>
        </w:rPr>
        <w:t>The first two files, contain</w:t>
      </w:r>
      <w:r>
        <w:rPr>
          <w:rFonts w:ascii="Arial" w:hAnsi="Arial"/>
          <w:color w:val="000000" w:themeColor="text1"/>
          <w:szCs w:val="28"/>
        </w:rPr>
        <w:t xml:space="preserve"> list of points and their corresponding classes.</w:t>
      </w:r>
      <w:r w:rsidR="00F8344B">
        <w:rPr>
          <w:rFonts w:ascii="Arial" w:hAnsi="Arial"/>
          <w:color w:val="000000" w:themeColor="text1"/>
          <w:szCs w:val="28"/>
        </w:rPr>
        <w:t xml:space="preserve"> You will use the first file for the first problem, and the second file for the second problem. The t</w:t>
      </w:r>
      <w:r>
        <w:rPr>
          <w:rFonts w:ascii="Arial" w:hAnsi="Arial"/>
          <w:color w:val="000000" w:themeColor="text1"/>
          <w:szCs w:val="28"/>
        </w:rPr>
        <w:t xml:space="preserve">est </w:t>
      </w:r>
      <w:r w:rsidR="00F8344B">
        <w:rPr>
          <w:rFonts w:ascii="Arial" w:hAnsi="Arial"/>
          <w:color w:val="000000" w:themeColor="text1"/>
          <w:szCs w:val="28"/>
        </w:rPr>
        <w:t xml:space="preserve">data </w:t>
      </w:r>
      <w:r>
        <w:rPr>
          <w:rFonts w:ascii="Arial" w:hAnsi="Arial"/>
          <w:color w:val="000000" w:themeColor="text1"/>
          <w:szCs w:val="28"/>
        </w:rPr>
        <w:t xml:space="preserve">file contains </w:t>
      </w:r>
      <w:r w:rsidR="00F8344B">
        <w:rPr>
          <w:rFonts w:ascii="Arial" w:hAnsi="Arial"/>
          <w:color w:val="000000" w:themeColor="text1"/>
          <w:szCs w:val="28"/>
        </w:rPr>
        <w:t xml:space="preserve">test </w:t>
      </w:r>
      <w:r>
        <w:rPr>
          <w:rFonts w:ascii="Arial" w:hAnsi="Arial"/>
          <w:color w:val="000000" w:themeColor="text1"/>
          <w:szCs w:val="28"/>
        </w:rPr>
        <w:t>points</w:t>
      </w:r>
      <w:r w:rsidR="00F8344B">
        <w:rPr>
          <w:rFonts w:ascii="Arial" w:hAnsi="Arial"/>
          <w:color w:val="000000" w:themeColor="text1"/>
          <w:szCs w:val="28"/>
        </w:rPr>
        <w:t xml:space="preserve"> that are unlabeled (i.e. each point is not known to which class it belongs)</w:t>
      </w:r>
      <w:r>
        <w:rPr>
          <w:rFonts w:ascii="Arial" w:hAnsi="Arial"/>
          <w:color w:val="000000" w:themeColor="text1"/>
          <w:szCs w:val="28"/>
        </w:rPr>
        <w:t xml:space="preserve">. The format of data files is shown </w:t>
      </w:r>
      <w:r w:rsidR="00F8344B">
        <w:rPr>
          <w:rFonts w:ascii="Arial" w:hAnsi="Arial"/>
          <w:color w:val="000000" w:themeColor="text1"/>
          <w:szCs w:val="28"/>
        </w:rPr>
        <w:t>as in Table 1</w:t>
      </w:r>
      <w:r>
        <w:rPr>
          <w:rFonts w:ascii="Arial" w:hAnsi="Arial"/>
          <w:color w:val="000000" w:themeColor="text1"/>
          <w:szCs w:val="28"/>
        </w:rPr>
        <w:t>.</w:t>
      </w:r>
    </w:p>
    <w:p w14:paraId="4D55399D" w14:textId="0BFC45B1" w:rsidR="00F8344B" w:rsidRPr="00F8344B" w:rsidRDefault="00F8344B" w:rsidP="00F8344B">
      <w:pPr>
        <w:pStyle w:val="Caption"/>
        <w:keepNext/>
        <w:jc w:val="center"/>
        <w:rPr>
          <w:i w:val="0"/>
          <w:iCs w:val="0"/>
          <w:color w:val="000000" w:themeColor="text1"/>
          <w:sz w:val="20"/>
          <w:szCs w:val="20"/>
        </w:rPr>
      </w:pPr>
      <w:r w:rsidRPr="00F8344B">
        <w:rPr>
          <w:i w:val="0"/>
          <w:iCs w:val="0"/>
          <w:color w:val="000000" w:themeColor="text1"/>
          <w:sz w:val="20"/>
          <w:szCs w:val="20"/>
        </w:rPr>
        <w:t xml:space="preserve">Table </w:t>
      </w:r>
      <w:r w:rsidRPr="00F8344B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F8344B">
        <w:rPr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F8344B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D05A14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F8344B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F8344B">
        <w:rPr>
          <w:i w:val="0"/>
          <w:iCs w:val="0"/>
          <w:color w:val="000000" w:themeColor="text1"/>
          <w:sz w:val="20"/>
          <w:szCs w:val="20"/>
        </w:rPr>
        <w:t xml:space="preserve"> A sample of data1.csv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F8344B" w14:paraId="0A10C364" w14:textId="77777777" w:rsidTr="00F8344B">
        <w:tc>
          <w:tcPr>
            <w:tcW w:w="2427" w:type="dxa"/>
          </w:tcPr>
          <w:p w14:paraId="0C7C92E1" w14:textId="136C4FE0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</w:p>
        </w:tc>
        <w:tc>
          <w:tcPr>
            <w:tcW w:w="2427" w:type="dxa"/>
          </w:tcPr>
          <w:p w14:paraId="221B8327" w14:textId="3D40EFC2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Class</w:t>
            </w:r>
          </w:p>
        </w:tc>
        <w:tc>
          <w:tcPr>
            <w:tcW w:w="2428" w:type="dxa"/>
          </w:tcPr>
          <w:p w14:paraId="1483389A" w14:textId="7F3AC5D5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Feature 1</w:t>
            </w:r>
          </w:p>
        </w:tc>
        <w:tc>
          <w:tcPr>
            <w:tcW w:w="2428" w:type="dxa"/>
          </w:tcPr>
          <w:p w14:paraId="091F1FB9" w14:textId="0CC46CDA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Feature 2</w:t>
            </w:r>
          </w:p>
        </w:tc>
      </w:tr>
      <w:tr w:rsidR="00F8344B" w14:paraId="28D3DA90" w14:textId="77777777" w:rsidTr="00F8344B">
        <w:tc>
          <w:tcPr>
            <w:tcW w:w="2427" w:type="dxa"/>
          </w:tcPr>
          <w:p w14:paraId="40249C3C" w14:textId="05639E5A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Point #1</w:t>
            </w:r>
          </w:p>
        </w:tc>
        <w:tc>
          <w:tcPr>
            <w:tcW w:w="2427" w:type="dxa"/>
          </w:tcPr>
          <w:p w14:paraId="578A7985" w14:textId="66908D08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1</w:t>
            </w:r>
          </w:p>
        </w:tc>
        <w:tc>
          <w:tcPr>
            <w:tcW w:w="2428" w:type="dxa"/>
          </w:tcPr>
          <w:p w14:paraId="7664C758" w14:textId="03599C0F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0.271633</w:t>
            </w:r>
          </w:p>
        </w:tc>
        <w:tc>
          <w:tcPr>
            <w:tcW w:w="2428" w:type="dxa"/>
          </w:tcPr>
          <w:p w14:paraId="1340679E" w14:textId="74C61AB6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-2.93224</w:t>
            </w:r>
          </w:p>
        </w:tc>
      </w:tr>
      <w:tr w:rsidR="00F8344B" w14:paraId="13B36D0C" w14:textId="77777777" w:rsidTr="00F8344B">
        <w:tc>
          <w:tcPr>
            <w:tcW w:w="2427" w:type="dxa"/>
          </w:tcPr>
          <w:p w14:paraId="627488B2" w14:textId="7FCD6511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Point #2</w:t>
            </w:r>
          </w:p>
        </w:tc>
        <w:tc>
          <w:tcPr>
            <w:tcW w:w="2427" w:type="dxa"/>
          </w:tcPr>
          <w:p w14:paraId="2BAD1252" w14:textId="527F61B1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1</w:t>
            </w:r>
          </w:p>
        </w:tc>
        <w:tc>
          <w:tcPr>
            <w:tcW w:w="2428" w:type="dxa"/>
          </w:tcPr>
          <w:p w14:paraId="29A49EB8" w14:textId="1FC4AC1D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7.020786</w:t>
            </w:r>
          </w:p>
        </w:tc>
        <w:tc>
          <w:tcPr>
            <w:tcW w:w="2428" w:type="dxa"/>
          </w:tcPr>
          <w:p w14:paraId="2B69C4E6" w14:textId="6EFBA1EA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-1.98966</w:t>
            </w:r>
          </w:p>
        </w:tc>
      </w:tr>
      <w:tr w:rsidR="00F8344B" w14:paraId="5657AF10" w14:textId="77777777" w:rsidTr="00F8344B">
        <w:tc>
          <w:tcPr>
            <w:tcW w:w="2427" w:type="dxa"/>
          </w:tcPr>
          <w:p w14:paraId="656B0F64" w14:textId="1472CE98" w:rsidR="00F8344B" w:rsidRPr="00571DB9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 w:rsidRPr="00571DB9">
              <w:rPr>
                <w:rFonts w:ascii="Arial" w:hAnsi="Arial"/>
                <w:color w:val="000000" w:themeColor="text1"/>
                <w:szCs w:val="28"/>
              </w:rPr>
              <w:t>Point #3</w:t>
            </w:r>
          </w:p>
        </w:tc>
        <w:tc>
          <w:tcPr>
            <w:tcW w:w="2427" w:type="dxa"/>
          </w:tcPr>
          <w:p w14:paraId="573A6BB5" w14:textId="7BD3B1D1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1</w:t>
            </w:r>
          </w:p>
        </w:tc>
        <w:tc>
          <w:tcPr>
            <w:tcW w:w="2428" w:type="dxa"/>
          </w:tcPr>
          <w:p w14:paraId="7742ECAC" w14:textId="570BA502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2.901827</w:t>
            </w:r>
          </w:p>
        </w:tc>
        <w:tc>
          <w:tcPr>
            <w:tcW w:w="2428" w:type="dxa"/>
          </w:tcPr>
          <w:p w14:paraId="5D7E6E3B" w14:textId="467F7A21" w:rsidR="00F8344B" w:rsidRDefault="00F8344B" w:rsidP="00F317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/>
                <w:color w:val="000000" w:themeColor="text1"/>
                <w:szCs w:val="28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-0.91291</w:t>
            </w:r>
          </w:p>
        </w:tc>
      </w:tr>
    </w:tbl>
    <w:p w14:paraId="2E0F3F98" w14:textId="77777777" w:rsidR="00E332AF" w:rsidRPr="00E332AF" w:rsidRDefault="00E332AF" w:rsidP="00F834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b/>
          <w:bCs/>
          <w:color w:val="0070C0"/>
          <w:sz w:val="12"/>
          <w:szCs w:val="14"/>
        </w:rPr>
      </w:pPr>
    </w:p>
    <w:p w14:paraId="120BE0F3" w14:textId="22B2F04E" w:rsidR="00D10B49" w:rsidRDefault="00F317D0" w:rsidP="00F834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b/>
          <w:bCs/>
          <w:color w:val="0070C0"/>
          <w:sz w:val="28"/>
          <w:szCs w:val="32"/>
        </w:rPr>
      </w:pPr>
      <w:r>
        <w:rPr>
          <w:rFonts w:ascii="Arial" w:hAnsi="Arial"/>
          <w:b/>
          <w:bCs/>
          <w:color w:val="0070C0"/>
          <w:sz w:val="28"/>
          <w:szCs w:val="32"/>
        </w:rPr>
        <w:t>Requirement</w:t>
      </w:r>
      <w:r w:rsidR="00D10B49">
        <w:rPr>
          <w:rFonts w:ascii="Arial" w:hAnsi="Arial"/>
          <w:b/>
          <w:bCs/>
          <w:color w:val="0070C0"/>
          <w:sz w:val="28"/>
          <w:szCs w:val="32"/>
        </w:rPr>
        <w:t xml:space="preserve"> </w:t>
      </w:r>
      <w:r w:rsidR="00751F4D">
        <w:rPr>
          <w:rFonts w:ascii="Arial" w:hAnsi="Arial"/>
          <w:b/>
          <w:bCs/>
          <w:color w:val="0070C0"/>
          <w:sz w:val="28"/>
          <w:szCs w:val="32"/>
        </w:rPr>
        <w:t>1</w:t>
      </w:r>
      <w:r>
        <w:rPr>
          <w:rFonts w:ascii="Arial" w:hAnsi="Arial"/>
          <w:b/>
          <w:bCs/>
          <w:color w:val="0070C0"/>
          <w:sz w:val="28"/>
          <w:szCs w:val="32"/>
        </w:rPr>
        <w:t>:</w:t>
      </w:r>
      <w:r w:rsidR="00D10B49">
        <w:rPr>
          <w:rFonts w:ascii="Arial" w:hAnsi="Arial"/>
          <w:b/>
          <w:bCs/>
          <w:color w:val="0070C0"/>
          <w:sz w:val="28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9160"/>
      </w:tblGrid>
      <w:tr w:rsidR="00F317D0" w:rsidRPr="000F5FEB" w14:paraId="61DF6B6D" w14:textId="77777777" w:rsidTr="00160B92">
        <w:tc>
          <w:tcPr>
            <w:tcW w:w="550" w:type="dxa"/>
          </w:tcPr>
          <w:p w14:paraId="180215DF" w14:textId="77777777" w:rsidR="00F317D0" w:rsidRPr="000F5FEB" w:rsidRDefault="00F317D0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1.</w:t>
            </w:r>
          </w:p>
        </w:tc>
        <w:tc>
          <w:tcPr>
            <w:tcW w:w="9160" w:type="dxa"/>
          </w:tcPr>
          <w:p w14:paraId="230DC230" w14:textId="084D989F" w:rsidR="00F317D0" w:rsidRPr="00F8344B" w:rsidRDefault="00F8344B" w:rsidP="00160B92">
            <w:pPr>
              <w:spacing w:after="160" w:line="259" w:lineRule="auto"/>
              <w:ind w:firstLine="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Read data from the file </w:t>
            </w:r>
            <w:r w:rsidRPr="00F8344B">
              <w:rPr>
                <w:rFonts w:cs="Arial"/>
                <w:b/>
                <w:bCs/>
                <w:iCs/>
                <w:sz w:val="24"/>
              </w:rPr>
              <w:t>data1.csv</w:t>
            </w:r>
            <w:r w:rsidRPr="00F8344B">
              <w:rPr>
                <w:rFonts w:cs="Arial"/>
                <w:iCs/>
                <w:sz w:val="24"/>
              </w:rPr>
              <w:t>.</w:t>
            </w:r>
            <w:r>
              <w:rPr>
                <w:rFonts w:cs="Arial"/>
                <w:iCs/>
                <w:sz w:val="24"/>
              </w:rPr>
              <w:t xml:space="preserve"> How many features are there in this dataset? How many classes span the points?</w:t>
            </w:r>
            <w:r w:rsidR="003D01E8">
              <w:rPr>
                <w:rFonts w:cs="Arial"/>
                <w:iCs/>
                <w:sz w:val="24"/>
              </w:rPr>
              <w:t xml:space="preserve">  </w:t>
            </w:r>
          </w:p>
        </w:tc>
      </w:tr>
      <w:tr w:rsidR="00F317D0" w:rsidRPr="000F5FEB" w14:paraId="1B573809" w14:textId="77777777" w:rsidTr="00160B92">
        <w:tc>
          <w:tcPr>
            <w:tcW w:w="550" w:type="dxa"/>
          </w:tcPr>
          <w:p w14:paraId="53291315" w14:textId="77777777" w:rsidR="00F317D0" w:rsidRPr="000F5FEB" w:rsidRDefault="00F317D0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2.</w:t>
            </w:r>
          </w:p>
        </w:tc>
        <w:tc>
          <w:tcPr>
            <w:tcW w:w="9160" w:type="dxa"/>
          </w:tcPr>
          <w:p w14:paraId="69CDE857" w14:textId="46593FD8" w:rsidR="00F317D0" w:rsidRPr="00941C3C" w:rsidRDefault="00F8344B" w:rsidP="00571DB9">
            <w:pPr>
              <w:spacing w:after="160" w:line="259" w:lineRule="auto"/>
              <w:ind w:firstLine="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Given that the points of each class are normally distributed (i.e. the distribution is Gaussian). </w:t>
            </w:r>
            <w:r w:rsidR="00571DB9">
              <w:rPr>
                <w:rFonts w:cs="Arial"/>
                <w:iCs/>
                <w:sz w:val="24"/>
              </w:rPr>
              <w:t xml:space="preserve">Find the </w:t>
            </w:r>
            <w:r w:rsidR="00571DB9" w:rsidRPr="00571DB9">
              <w:rPr>
                <w:rFonts w:cs="Arial"/>
                <w:b/>
                <w:bCs/>
                <w:iCs/>
                <w:sz w:val="24"/>
                <w:u w:val="single"/>
              </w:rPr>
              <w:t>parameters</w:t>
            </w:r>
            <w:r w:rsidR="00751F4D">
              <w:rPr>
                <w:rFonts w:cs="Arial"/>
                <w:iCs/>
                <w:sz w:val="24"/>
              </w:rPr>
              <w:t xml:space="preserve"> of </w:t>
            </w:r>
            <w:r w:rsidR="00D10B49">
              <w:rPr>
                <w:rFonts w:cs="Arial"/>
                <w:iCs/>
                <w:sz w:val="24"/>
              </w:rPr>
              <w:t>the</w:t>
            </w:r>
            <w:r w:rsidR="00751F4D">
              <w:rPr>
                <w:rFonts w:cs="Arial"/>
                <w:iCs/>
                <w:sz w:val="24"/>
              </w:rPr>
              <w:t xml:space="preserve"> </w:t>
            </w:r>
            <w:r w:rsidR="00571DB9">
              <w:rPr>
                <w:rFonts w:cs="Arial"/>
                <w:iCs/>
                <w:sz w:val="24"/>
              </w:rPr>
              <w:t>Gaussian</w:t>
            </w:r>
            <w:r w:rsidR="00751F4D">
              <w:rPr>
                <w:rFonts w:cs="Arial"/>
                <w:iCs/>
                <w:sz w:val="24"/>
              </w:rPr>
              <w:t xml:space="preserve"> distribution</w:t>
            </w:r>
            <w:r w:rsidR="00D10B49">
              <w:rPr>
                <w:rFonts w:cs="Arial"/>
                <w:iCs/>
                <w:sz w:val="24"/>
              </w:rPr>
              <w:t xml:space="preserve"> </w:t>
            </w:r>
            <w:r w:rsidR="00571DB9">
              <w:rPr>
                <w:rFonts w:cs="Arial"/>
                <w:iCs/>
                <w:sz w:val="24"/>
              </w:rPr>
              <w:t>for</w:t>
            </w:r>
            <w:r w:rsidR="00D10B49">
              <w:rPr>
                <w:rFonts w:cs="Arial"/>
                <w:iCs/>
                <w:sz w:val="24"/>
              </w:rPr>
              <w:t xml:space="preserve"> </w:t>
            </w:r>
            <w:r w:rsidR="00D10B49" w:rsidRPr="00571DB9">
              <w:rPr>
                <w:rFonts w:cs="Arial"/>
                <w:b/>
                <w:bCs/>
                <w:iCs/>
                <w:sz w:val="24"/>
                <w:u w:val="single"/>
              </w:rPr>
              <w:t>each class</w:t>
            </w:r>
            <w:r w:rsidR="00751F4D">
              <w:rPr>
                <w:rFonts w:cs="Arial"/>
                <w:iCs/>
                <w:sz w:val="24"/>
              </w:rPr>
              <w:t xml:space="preserve"> (</w:t>
            </w:r>
            <w:r w:rsidR="00751F4D" w:rsidRPr="00571DB9">
              <w:rPr>
                <w:rFonts w:cs="Arial"/>
                <w:b/>
                <w:bCs/>
                <w:iCs/>
                <w:sz w:val="24"/>
                <w:u w:val="single"/>
              </w:rPr>
              <w:t>µ</w:t>
            </w:r>
            <w:r w:rsidR="00571DB9">
              <w:rPr>
                <w:rFonts w:cs="Arial"/>
                <w:b/>
                <w:bCs/>
                <w:iCs/>
                <w:sz w:val="24"/>
              </w:rPr>
              <w:t>,</w:t>
            </w:r>
            <w:r w:rsidR="00571DB9" w:rsidRPr="00571DB9">
              <w:rPr>
                <w:rFonts w:cs="Arial"/>
                <w:b/>
                <w:bCs/>
                <w:iCs/>
                <w:sz w:val="24"/>
              </w:rPr>
              <w:sym w:font="Symbol" w:char="F0E5"/>
            </w:r>
            <w:r w:rsidR="00751F4D">
              <w:rPr>
                <w:rFonts w:cs="Arial"/>
                <w:iCs/>
                <w:sz w:val="24"/>
              </w:rPr>
              <w:t>)</w:t>
            </w:r>
            <w:r w:rsidR="00D10B49">
              <w:rPr>
                <w:rFonts w:cs="Arial"/>
                <w:iCs/>
                <w:sz w:val="24"/>
              </w:rPr>
              <w:t xml:space="preserve">. </w:t>
            </w:r>
          </w:p>
        </w:tc>
      </w:tr>
      <w:tr w:rsidR="00F317D0" w:rsidRPr="000F5FEB" w14:paraId="49DCC6F7" w14:textId="77777777" w:rsidTr="00160B92">
        <w:tc>
          <w:tcPr>
            <w:tcW w:w="550" w:type="dxa"/>
          </w:tcPr>
          <w:p w14:paraId="7C0D705B" w14:textId="77777777" w:rsidR="00F317D0" w:rsidRPr="000F5FEB" w:rsidRDefault="00F317D0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3.</w:t>
            </w:r>
          </w:p>
        </w:tc>
        <w:tc>
          <w:tcPr>
            <w:tcW w:w="9160" w:type="dxa"/>
          </w:tcPr>
          <w:p w14:paraId="2A9C5104" w14:textId="7ACA2872" w:rsidR="00F317D0" w:rsidRPr="00571DB9" w:rsidRDefault="00571DB9" w:rsidP="00571DB9">
            <w:pPr>
              <w:spacing w:after="160" w:line="259" w:lineRule="auto"/>
              <w:ind w:firstLine="0"/>
              <w:rPr>
                <w:rFonts w:cs="Arial"/>
                <w:i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Apply </w:t>
            </w:r>
            <w:r w:rsidRPr="00571DB9">
              <w:rPr>
                <w:rFonts w:cs="Arial"/>
                <w:b/>
                <w:bCs/>
                <w:iCs/>
                <w:sz w:val="24"/>
                <w:u w:val="single"/>
              </w:rPr>
              <w:t>Bayesian Classifier</w:t>
            </w:r>
            <w:r>
              <w:rPr>
                <w:rFonts w:cs="Arial"/>
                <w:iCs/>
                <w:sz w:val="24"/>
              </w:rPr>
              <w:t xml:space="preserve"> to classify</w:t>
            </w:r>
            <w:r w:rsidR="00D10B49">
              <w:rPr>
                <w:rFonts w:cs="Arial"/>
                <w:iCs/>
                <w:sz w:val="24"/>
              </w:rPr>
              <w:t xml:space="preserve"> </w:t>
            </w:r>
            <w:r>
              <w:rPr>
                <w:rFonts w:cs="Arial"/>
                <w:iCs/>
                <w:sz w:val="24"/>
              </w:rPr>
              <w:t xml:space="preserve">the test points found in </w:t>
            </w:r>
            <w:r>
              <w:rPr>
                <w:rFonts w:cs="Arial"/>
                <w:b/>
                <w:bCs/>
                <w:i/>
                <w:sz w:val="24"/>
              </w:rPr>
              <w:t>test_data.csv</w:t>
            </w:r>
            <w:r>
              <w:rPr>
                <w:rFonts w:cs="Arial"/>
                <w:i/>
                <w:sz w:val="24"/>
              </w:rPr>
              <w:t xml:space="preserve">. What parameters and probabilities do you need to compute first in order to apply the Bayesian classifier? </w:t>
            </w:r>
          </w:p>
        </w:tc>
      </w:tr>
      <w:tr w:rsidR="000A68C5" w:rsidRPr="000F5FEB" w14:paraId="48F81E37" w14:textId="77777777" w:rsidTr="00160B92">
        <w:tc>
          <w:tcPr>
            <w:tcW w:w="550" w:type="dxa"/>
          </w:tcPr>
          <w:p w14:paraId="03BD6926" w14:textId="71AC09BB" w:rsidR="000A68C5" w:rsidRPr="000F5FEB" w:rsidRDefault="000A68C5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4.</w:t>
            </w:r>
          </w:p>
        </w:tc>
        <w:tc>
          <w:tcPr>
            <w:tcW w:w="9160" w:type="dxa"/>
          </w:tcPr>
          <w:p w14:paraId="14778A0F" w14:textId="39235D11" w:rsidR="000A68C5" w:rsidRPr="000A68C5" w:rsidRDefault="000A68C5" w:rsidP="00571DB9">
            <w:pPr>
              <w:spacing w:after="160" w:line="259" w:lineRule="auto"/>
              <w:ind w:firstLine="0"/>
              <w:rPr>
                <w:rFonts w:cs="Arial"/>
                <w:b/>
                <w:bCs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Compute the accuracy of your classifier by comparing against the actual classes found in “</w:t>
            </w:r>
            <w:r w:rsidRPr="000A68C5">
              <w:rPr>
                <w:rFonts w:cs="Arial"/>
                <w:b/>
                <w:bCs/>
                <w:i/>
                <w:sz w:val="24"/>
              </w:rPr>
              <w:t>test_data_true.csv</w:t>
            </w:r>
            <w:r>
              <w:rPr>
                <w:rFonts w:cs="Arial"/>
                <w:b/>
                <w:bCs/>
                <w:iCs/>
                <w:sz w:val="24"/>
              </w:rPr>
              <w:t>”</w:t>
            </w:r>
          </w:p>
        </w:tc>
      </w:tr>
      <w:tr w:rsidR="00F317D0" w:rsidRPr="000F5FEB" w14:paraId="5DC75087" w14:textId="77777777" w:rsidTr="00160B92">
        <w:tc>
          <w:tcPr>
            <w:tcW w:w="550" w:type="dxa"/>
          </w:tcPr>
          <w:p w14:paraId="35C9DAA2" w14:textId="77777777" w:rsidR="00F317D0" w:rsidRPr="000F5FEB" w:rsidRDefault="00F317D0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4.</w:t>
            </w:r>
          </w:p>
        </w:tc>
        <w:tc>
          <w:tcPr>
            <w:tcW w:w="9160" w:type="dxa"/>
          </w:tcPr>
          <w:p w14:paraId="1BD537B8" w14:textId="78D25AFA" w:rsidR="00F317D0" w:rsidRPr="00571DB9" w:rsidRDefault="00D10B49" w:rsidP="003D01E8">
            <w:pPr>
              <w:spacing w:after="160" w:line="259" w:lineRule="auto"/>
              <w:ind w:firstLine="0"/>
              <w:rPr>
                <w:rFonts w:cs="Arial"/>
                <w:i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Plot the probability distribution </w:t>
            </w:r>
            <w:r w:rsidR="00571DB9">
              <w:rPr>
                <w:rFonts w:cs="Arial"/>
                <w:iCs/>
                <w:sz w:val="24"/>
              </w:rPr>
              <w:t xml:space="preserve">of the </w:t>
            </w:r>
            <w:r w:rsidR="003D01E8">
              <w:rPr>
                <w:rFonts w:cs="Arial"/>
                <w:iCs/>
                <w:sz w:val="24"/>
              </w:rPr>
              <w:t>three</w:t>
            </w:r>
            <w:r w:rsidR="00571DB9">
              <w:rPr>
                <w:rFonts w:cs="Arial"/>
                <w:iCs/>
                <w:sz w:val="24"/>
              </w:rPr>
              <w:t xml:space="preserve"> classes in one 3-D plot. </w:t>
            </w:r>
            <w:r w:rsidR="00571DB9">
              <w:rPr>
                <w:rFonts w:cs="Arial"/>
                <w:i/>
                <w:sz w:val="24"/>
              </w:rPr>
              <w:t xml:space="preserve">You should expect to see </w:t>
            </w:r>
            <w:r w:rsidR="003D01E8">
              <w:rPr>
                <w:rFonts w:cs="Arial"/>
                <w:i/>
                <w:sz w:val="24"/>
              </w:rPr>
              <w:t>three</w:t>
            </w:r>
            <w:r w:rsidR="00571DB9">
              <w:rPr>
                <w:rFonts w:cs="Arial"/>
                <w:i/>
                <w:sz w:val="24"/>
              </w:rPr>
              <w:t xml:space="preserve"> Gaussian surfaces. How can you judge your plot is correct?</w:t>
            </w:r>
          </w:p>
        </w:tc>
      </w:tr>
    </w:tbl>
    <w:p w14:paraId="38689E8F" w14:textId="1CB63995" w:rsidR="00D10B49" w:rsidRPr="00D10B49" w:rsidRDefault="00D10B49" w:rsidP="000A68C5">
      <w:pPr>
        <w:ind w:firstLine="0"/>
      </w:pPr>
      <w:r>
        <w:t>Note: You are can use file “</w:t>
      </w:r>
      <w:r w:rsidRPr="00D10B49">
        <w:rPr>
          <w:b/>
          <w:bCs/>
        </w:rPr>
        <w:t>lab3-1.py</w:t>
      </w:r>
      <w:r w:rsidR="00571DB9">
        <w:t>”. I</w:t>
      </w:r>
      <w:r>
        <w:t xml:space="preserve">t contains starting code for this requirement. </w:t>
      </w:r>
    </w:p>
    <w:p w14:paraId="73D8476E" w14:textId="77777777" w:rsidR="000A68C5" w:rsidRPr="00E332AF" w:rsidRDefault="000A68C5" w:rsidP="00571D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b/>
          <w:bCs/>
          <w:color w:val="0070C0"/>
          <w:sz w:val="8"/>
          <w:szCs w:val="10"/>
        </w:rPr>
      </w:pPr>
      <w:bookmarkStart w:id="1" w:name="_GoBack"/>
      <w:bookmarkEnd w:id="1"/>
    </w:p>
    <w:p w14:paraId="281D15BE" w14:textId="38EE7855" w:rsidR="00D10B49" w:rsidRDefault="00D10B49" w:rsidP="00571D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b/>
          <w:bCs/>
          <w:color w:val="0070C0"/>
          <w:sz w:val="28"/>
          <w:szCs w:val="32"/>
        </w:rPr>
      </w:pPr>
      <w:r>
        <w:rPr>
          <w:rFonts w:ascii="Arial" w:hAnsi="Arial"/>
          <w:b/>
          <w:bCs/>
          <w:color w:val="0070C0"/>
          <w:sz w:val="28"/>
          <w:szCs w:val="32"/>
        </w:rPr>
        <w:t xml:space="preserve">Requirement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9160"/>
      </w:tblGrid>
      <w:tr w:rsidR="00D10B49" w:rsidRPr="000F5FEB" w14:paraId="7BED9482" w14:textId="77777777" w:rsidTr="00160B92">
        <w:tc>
          <w:tcPr>
            <w:tcW w:w="550" w:type="dxa"/>
          </w:tcPr>
          <w:p w14:paraId="7ED7E792" w14:textId="77777777" w:rsidR="00D10B49" w:rsidRPr="000F5FEB" w:rsidRDefault="00D10B49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1.</w:t>
            </w:r>
          </w:p>
        </w:tc>
        <w:tc>
          <w:tcPr>
            <w:tcW w:w="9160" w:type="dxa"/>
          </w:tcPr>
          <w:p w14:paraId="3BDBD7AB" w14:textId="7729227F" w:rsidR="00D10B49" w:rsidRPr="00941C3C" w:rsidRDefault="00571DB9" w:rsidP="00160B92">
            <w:pPr>
              <w:spacing w:after="160" w:line="259" w:lineRule="auto"/>
              <w:ind w:firstLine="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Read data from the file </w:t>
            </w:r>
            <w:r>
              <w:rPr>
                <w:rFonts w:cs="Arial"/>
                <w:b/>
                <w:bCs/>
                <w:iCs/>
                <w:sz w:val="24"/>
              </w:rPr>
              <w:t>data2</w:t>
            </w:r>
            <w:r w:rsidRPr="00F8344B">
              <w:rPr>
                <w:rFonts w:cs="Arial"/>
                <w:b/>
                <w:bCs/>
                <w:iCs/>
                <w:sz w:val="24"/>
              </w:rPr>
              <w:t>.csv</w:t>
            </w:r>
            <w:r w:rsidRPr="00F8344B">
              <w:rPr>
                <w:rFonts w:cs="Arial"/>
                <w:iCs/>
                <w:sz w:val="24"/>
              </w:rPr>
              <w:t>.</w:t>
            </w:r>
            <w:r>
              <w:rPr>
                <w:rFonts w:cs="Arial"/>
                <w:iCs/>
                <w:sz w:val="24"/>
              </w:rPr>
              <w:t xml:space="preserve"> How many features are there in this dataset? How many classes span the points?</w:t>
            </w:r>
          </w:p>
        </w:tc>
      </w:tr>
      <w:tr w:rsidR="00D10B49" w:rsidRPr="000F5FEB" w14:paraId="19297331" w14:textId="77777777" w:rsidTr="00160B92">
        <w:tc>
          <w:tcPr>
            <w:tcW w:w="550" w:type="dxa"/>
          </w:tcPr>
          <w:p w14:paraId="646733D0" w14:textId="77777777" w:rsidR="00D10B49" w:rsidRPr="000F5FEB" w:rsidRDefault="00D10B49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2.</w:t>
            </w:r>
          </w:p>
        </w:tc>
        <w:tc>
          <w:tcPr>
            <w:tcW w:w="9160" w:type="dxa"/>
          </w:tcPr>
          <w:p w14:paraId="663BA4AD" w14:textId="4E62C179" w:rsidR="00D10B49" w:rsidRPr="00941C3C" w:rsidRDefault="00571DB9" w:rsidP="00160B92">
            <w:pPr>
              <w:spacing w:after="160" w:line="259" w:lineRule="auto"/>
              <w:ind w:firstLine="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Given that the points of each class are normally distributed (i.e. the distribution is Gaussian). Find the </w:t>
            </w:r>
            <w:r w:rsidRPr="00571DB9">
              <w:rPr>
                <w:rFonts w:cs="Arial"/>
                <w:b/>
                <w:bCs/>
                <w:iCs/>
                <w:sz w:val="24"/>
                <w:u w:val="single"/>
              </w:rPr>
              <w:t>parameters</w:t>
            </w:r>
            <w:r>
              <w:rPr>
                <w:rFonts w:cs="Arial"/>
                <w:iCs/>
                <w:sz w:val="24"/>
              </w:rPr>
              <w:t xml:space="preserve"> of the Gaussian distribution for </w:t>
            </w:r>
            <w:r w:rsidRPr="00571DB9">
              <w:rPr>
                <w:rFonts w:cs="Arial"/>
                <w:b/>
                <w:bCs/>
                <w:iCs/>
                <w:sz w:val="24"/>
                <w:u w:val="single"/>
              </w:rPr>
              <w:t>each class</w:t>
            </w:r>
            <w:r>
              <w:rPr>
                <w:rFonts w:cs="Arial"/>
                <w:iCs/>
                <w:sz w:val="24"/>
              </w:rPr>
              <w:t xml:space="preserve"> (</w:t>
            </w:r>
            <w:r w:rsidRPr="00571DB9">
              <w:rPr>
                <w:rFonts w:cs="Arial"/>
                <w:b/>
                <w:bCs/>
                <w:iCs/>
                <w:sz w:val="24"/>
                <w:u w:val="single"/>
              </w:rPr>
              <w:t>µ</w:t>
            </w:r>
            <w:r>
              <w:rPr>
                <w:rFonts w:cs="Arial"/>
                <w:b/>
                <w:bCs/>
                <w:iCs/>
                <w:sz w:val="24"/>
              </w:rPr>
              <w:t>,</w:t>
            </w:r>
            <w:r w:rsidRPr="00571DB9">
              <w:rPr>
                <w:rFonts w:cs="Arial"/>
                <w:b/>
                <w:bCs/>
                <w:iCs/>
                <w:sz w:val="24"/>
              </w:rPr>
              <w:sym w:font="Symbol" w:char="F0E5"/>
            </w:r>
            <w:r>
              <w:rPr>
                <w:rFonts w:cs="Arial"/>
                <w:iCs/>
                <w:sz w:val="24"/>
              </w:rPr>
              <w:t>).</w:t>
            </w:r>
          </w:p>
        </w:tc>
      </w:tr>
      <w:tr w:rsidR="00D10B49" w:rsidRPr="000F5FEB" w14:paraId="585FF357" w14:textId="77777777" w:rsidTr="00E332AF">
        <w:trPr>
          <w:trHeight w:val="602"/>
        </w:trPr>
        <w:tc>
          <w:tcPr>
            <w:tcW w:w="550" w:type="dxa"/>
          </w:tcPr>
          <w:p w14:paraId="6634D951" w14:textId="77777777" w:rsidR="00D10B49" w:rsidRPr="000F5FEB" w:rsidRDefault="00D10B49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3.</w:t>
            </w:r>
          </w:p>
        </w:tc>
        <w:tc>
          <w:tcPr>
            <w:tcW w:w="9160" w:type="dxa"/>
          </w:tcPr>
          <w:p w14:paraId="1481F350" w14:textId="4F562B4E" w:rsidR="00571DB9" w:rsidRPr="003D01E8" w:rsidRDefault="00571DB9" w:rsidP="003D01E8">
            <w:pPr>
              <w:spacing w:after="160" w:line="259" w:lineRule="auto"/>
              <w:ind w:firstLine="0"/>
              <w:rPr>
                <w:rFonts w:cs="Arial"/>
                <w:i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Compute </w:t>
            </w:r>
            <w:r w:rsidR="003D01E8">
              <w:rPr>
                <w:rFonts w:cs="Arial"/>
                <w:iCs/>
                <w:sz w:val="24"/>
              </w:rPr>
              <w:t>the coefficients</w:t>
            </w:r>
            <w:r w:rsidR="00D10B49">
              <w:rPr>
                <w:rFonts w:cs="Arial"/>
                <w:iCs/>
                <w:sz w:val="24"/>
              </w:rPr>
              <w:t xml:space="preserve"> o</w:t>
            </w:r>
            <w:r>
              <w:rPr>
                <w:rFonts w:cs="Arial"/>
                <w:iCs/>
                <w:sz w:val="24"/>
              </w:rPr>
              <w:t xml:space="preserve">f the decision boundary </w:t>
            </w:r>
            <w:r w:rsidR="003D01E8">
              <w:rPr>
                <w:rFonts w:cs="Arial"/>
                <w:iCs/>
                <w:sz w:val="24"/>
              </w:rPr>
              <w:t>equation</w:t>
            </w:r>
            <w:r>
              <w:rPr>
                <w:rFonts w:cs="Arial"/>
                <w:iCs/>
                <w:sz w:val="24"/>
              </w:rPr>
              <w:t xml:space="preserve">. </w:t>
            </w:r>
            <w:r w:rsidR="003D01E8">
              <w:rPr>
                <w:rFonts w:cs="Arial"/>
                <w:i/>
                <w:sz w:val="24"/>
              </w:rPr>
              <w:t xml:space="preserve">What parameters are needed to compute the coefficients of the decision boundary equation? </w:t>
            </w:r>
          </w:p>
        </w:tc>
      </w:tr>
      <w:tr w:rsidR="00D10B49" w:rsidRPr="000F5FEB" w14:paraId="4F7D5604" w14:textId="77777777" w:rsidTr="00160B92">
        <w:tc>
          <w:tcPr>
            <w:tcW w:w="550" w:type="dxa"/>
          </w:tcPr>
          <w:p w14:paraId="7407420B" w14:textId="77777777" w:rsidR="00D10B49" w:rsidRPr="000F5FEB" w:rsidRDefault="00D10B49" w:rsidP="00160B9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Cs/>
              </w:rPr>
            </w:pPr>
            <w:r w:rsidRPr="000F5FEB">
              <w:rPr>
                <w:rFonts w:ascii="Arial" w:hAnsi="Arial" w:cs="Arial"/>
                <w:iCs/>
              </w:rPr>
              <w:t>4.</w:t>
            </w:r>
          </w:p>
        </w:tc>
        <w:tc>
          <w:tcPr>
            <w:tcW w:w="9160" w:type="dxa"/>
          </w:tcPr>
          <w:p w14:paraId="557DA059" w14:textId="087D578F" w:rsidR="00D10B49" w:rsidRPr="00941C3C" w:rsidRDefault="00D10B49" w:rsidP="003D01E8">
            <w:pPr>
              <w:spacing w:after="160" w:line="259" w:lineRule="auto"/>
              <w:ind w:firstLine="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Plo</w:t>
            </w:r>
            <w:r w:rsidR="003D01E8">
              <w:rPr>
                <w:rFonts w:cs="Arial"/>
                <w:iCs/>
                <w:sz w:val="24"/>
              </w:rPr>
              <w:t>t the decision boundary plane together with the</w:t>
            </w:r>
            <w:r>
              <w:rPr>
                <w:rFonts w:cs="Arial"/>
                <w:iCs/>
                <w:sz w:val="24"/>
              </w:rPr>
              <w:t xml:space="preserve"> probability distributions of the </w:t>
            </w:r>
            <w:r w:rsidR="003D01E8">
              <w:rPr>
                <w:rFonts w:cs="Arial"/>
                <w:iCs/>
                <w:sz w:val="24"/>
              </w:rPr>
              <w:t xml:space="preserve">given classes in one 3-D plot. </w:t>
            </w:r>
          </w:p>
        </w:tc>
      </w:tr>
    </w:tbl>
    <w:p w14:paraId="6E45763A" w14:textId="2CC2C194" w:rsidR="00D40FDA" w:rsidRDefault="00D10B49" w:rsidP="000A68C5">
      <w:pPr>
        <w:ind w:firstLine="0"/>
      </w:pPr>
      <w:r>
        <w:t>Note: You are can use file “</w:t>
      </w:r>
      <w:r w:rsidRPr="00D10B49">
        <w:rPr>
          <w:b/>
          <w:bCs/>
        </w:rPr>
        <w:t>lab3-</w:t>
      </w:r>
      <w:r>
        <w:rPr>
          <w:b/>
          <w:bCs/>
        </w:rPr>
        <w:t>2</w:t>
      </w:r>
      <w:r w:rsidRPr="00D10B49">
        <w:rPr>
          <w:b/>
          <w:bCs/>
        </w:rPr>
        <w:t>.py</w:t>
      </w:r>
      <w:r w:rsidR="000A68C5">
        <w:t>”. I</w:t>
      </w:r>
      <w:r>
        <w:t xml:space="preserve">t contains starting code for this requirement. </w:t>
      </w:r>
    </w:p>
    <w:sectPr w:rsidR="00D40FDA" w:rsidSect="00E332AF">
      <w:headerReference w:type="default" r:id="rId6"/>
      <w:footerReference w:type="default" r:id="rId7"/>
      <w:pgSz w:w="12240" w:h="15840"/>
      <w:pgMar w:top="1170" w:right="1080" w:bottom="63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C935F" w14:textId="77777777" w:rsidR="002C57B4" w:rsidRDefault="002C57B4">
      <w:r>
        <w:separator/>
      </w:r>
    </w:p>
  </w:endnote>
  <w:endnote w:type="continuationSeparator" w:id="0">
    <w:p w14:paraId="1116A3EB" w14:textId="77777777" w:rsidR="002C57B4" w:rsidRDefault="002C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wiss911 XCm BT">
    <w:altName w:val="Haettenschweiler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2356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7EE87" w14:textId="77777777" w:rsidR="006C4BFD" w:rsidRDefault="00CF4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A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5692D3" w14:textId="77777777" w:rsidR="006C4BFD" w:rsidRDefault="002C57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9EA07" w14:textId="77777777" w:rsidR="002C57B4" w:rsidRDefault="002C57B4">
      <w:r>
        <w:separator/>
      </w:r>
    </w:p>
  </w:footnote>
  <w:footnote w:type="continuationSeparator" w:id="0">
    <w:p w14:paraId="6C82594F" w14:textId="77777777" w:rsidR="002C57B4" w:rsidRDefault="002C5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57FCA" w14:textId="77777777" w:rsidR="006C4BFD" w:rsidRDefault="002C57B4" w:rsidP="006C4BFD">
    <w:pPr>
      <w:pStyle w:val="Header"/>
    </w:pPr>
  </w:p>
  <w:p w14:paraId="1DC4557B" w14:textId="77777777" w:rsidR="006C4BFD" w:rsidRDefault="002C57B4" w:rsidP="006C4BFD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A"/>
    <w:rsid w:val="000A68C5"/>
    <w:rsid w:val="002C57B4"/>
    <w:rsid w:val="003D01E8"/>
    <w:rsid w:val="00571DB9"/>
    <w:rsid w:val="005C141D"/>
    <w:rsid w:val="00751F4D"/>
    <w:rsid w:val="0076020B"/>
    <w:rsid w:val="00BC454A"/>
    <w:rsid w:val="00CF4FC1"/>
    <w:rsid w:val="00D05A14"/>
    <w:rsid w:val="00D10B49"/>
    <w:rsid w:val="00D40FDA"/>
    <w:rsid w:val="00E332AF"/>
    <w:rsid w:val="00F317D0"/>
    <w:rsid w:val="00F651B3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464"/>
  <w15:chartTrackingRefBased/>
  <w15:docId w15:val="{20E3E4FC-BD9A-4DAF-A29E-72866AC4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D0"/>
    <w:pPr>
      <w:spacing w:after="0" w:line="240" w:lineRule="auto"/>
      <w:ind w:firstLine="36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7D0"/>
    <w:pPr>
      <w:tabs>
        <w:tab w:val="center" w:pos="4320"/>
        <w:tab w:val="right" w:pos="8640"/>
      </w:tabs>
      <w:ind w:firstLine="0"/>
      <w:jc w:val="center"/>
    </w:pPr>
    <w:rPr>
      <w:rFonts w:ascii="Swiss911 XCm BT" w:hAnsi="Swiss911 XCm BT"/>
      <w:iCs/>
      <w:sz w:val="3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17D0"/>
    <w:rPr>
      <w:rFonts w:ascii="Swiss911 XCm BT" w:eastAsia="Times New Roman" w:hAnsi="Swiss911 XCm BT" w:cs="Times New Roman"/>
      <w:iC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F31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7D0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39"/>
    <w:rsid w:val="00F3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7D0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8344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1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Mousa</dc:creator>
  <cp:keywords/>
  <dc:description/>
  <cp:lastModifiedBy>Hussein</cp:lastModifiedBy>
  <cp:revision>10</cp:revision>
  <cp:lastPrinted>2018-10-28T15:18:00Z</cp:lastPrinted>
  <dcterms:created xsi:type="dcterms:W3CDTF">2018-10-26T10:26:00Z</dcterms:created>
  <dcterms:modified xsi:type="dcterms:W3CDTF">2018-10-28T15:18:00Z</dcterms:modified>
</cp:coreProperties>
</file>